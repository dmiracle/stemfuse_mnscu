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21D" w:rsidRDefault="00B2330B" w:rsidP="000C632C">
      <w:pPr>
        <w:pStyle w:val="Heading1"/>
      </w:pPr>
      <w:bookmarkStart w:id="0" w:name="_gjdgxs" w:colFirst="0" w:colLast="0"/>
      <w:bookmarkEnd w:id="0"/>
      <w:r>
        <w:t xml:space="preserve">SQL MODULE </w:t>
      </w:r>
    </w:p>
    <w:p w:rsidR="0076121D" w:rsidRDefault="00B2330B" w:rsidP="0041733B">
      <w:pPr>
        <w:pStyle w:val="Heading2"/>
        <w:rPr>
          <w:b w:val="0"/>
        </w:rPr>
      </w:pPr>
      <w:r>
        <w:rPr>
          <w:b w:val="0"/>
        </w:rPr>
        <w:t>PREFACE</w:t>
      </w:r>
    </w:p>
    <w:p w:rsidR="0076121D" w:rsidRDefault="00B2330B">
      <w:r>
        <w:t xml:space="preserve">This module is prepared to be used as a one credit course. We assume the students have some background in relational database modeling. The main objective of this module is to teach fundamental knowledge of SQL (pronounced "es-sequel or sequel") stands for Structured Query Language.  </w:t>
      </w:r>
    </w:p>
    <w:p w:rsidR="0076121D" w:rsidRDefault="00B2330B" w:rsidP="0041733B">
      <w:pPr>
        <w:pStyle w:val="Heading2"/>
        <w:rPr>
          <w:b w:val="0"/>
        </w:rPr>
      </w:pPr>
      <w:r>
        <w:rPr>
          <w:b w:val="0"/>
        </w:rPr>
        <w:t>LEARNING OBJECTIVES</w:t>
      </w:r>
      <w:bookmarkStart w:id="1" w:name="_GoBack"/>
      <w:bookmarkEnd w:id="1"/>
    </w:p>
    <w:p w:rsidR="0076121D" w:rsidRDefault="00B2330B">
      <w:pPr>
        <w:numPr>
          <w:ilvl w:val="0"/>
          <w:numId w:val="17"/>
        </w:numPr>
        <w:pBdr>
          <w:top w:val="nil"/>
          <w:left w:val="nil"/>
          <w:bottom w:val="nil"/>
          <w:right w:val="nil"/>
          <w:between w:val="nil"/>
        </w:pBdr>
        <w:spacing w:after="0"/>
      </w:pPr>
      <w:r>
        <w:rPr>
          <w:color w:val="000000"/>
        </w:rPr>
        <w:t>Introducing the SQL system.</w:t>
      </w:r>
    </w:p>
    <w:p w:rsidR="0076121D" w:rsidRDefault="00B2330B">
      <w:pPr>
        <w:numPr>
          <w:ilvl w:val="0"/>
          <w:numId w:val="17"/>
        </w:numPr>
        <w:pBdr>
          <w:top w:val="nil"/>
          <w:left w:val="nil"/>
          <w:bottom w:val="nil"/>
          <w:right w:val="nil"/>
          <w:between w:val="nil"/>
        </w:pBdr>
        <w:spacing w:after="0"/>
      </w:pPr>
      <w:r>
        <w:rPr>
          <w:color w:val="000000"/>
        </w:rPr>
        <w:t>Learning how to create and maintain databases and tables with SQL statements.</w:t>
      </w:r>
    </w:p>
    <w:p w:rsidR="0076121D" w:rsidRDefault="00B2330B">
      <w:pPr>
        <w:numPr>
          <w:ilvl w:val="0"/>
          <w:numId w:val="17"/>
        </w:numPr>
        <w:pBdr>
          <w:top w:val="nil"/>
          <w:left w:val="nil"/>
          <w:bottom w:val="nil"/>
          <w:right w:val="nil"/>
          <w:between w:val="nil"/>
        </w:pBdr>
        <w:spacing w:after="0"/>
      </w:pPr>
      <w:r>
        <w:rPr>
          <w:color w:val="000000"/>
        </w:rPr>
        <w:t>Learning essential skills of SQL statements</w:t>
      </w:r>
    </w:p>
    <w:p w:rsidR="0076121D" w:rsidRDefault="00B2330B">
      <w:pPr>
        <w:numPr>
          <w:ilvl w:val="0"/>
          <w:numId w:val="17"/>
        </w:numPr>
        <w:pBdr>
          <w:top w:val="nil"/>
          <w:left w:val="nil"/>
          <w:bottom w:val="nil"/>
          <w:right w:val="nil"/>
          <w:between w:val="nil"/>
        </w:pBdr>
        <w:spacing w:after="0"/>
      </w:pPr>
      <w:r>
        <w:rPr>
          <w:color w:val="000000"/>
        </w:rPr>
        <w:t xml:space="preserve">Learning Intermediate skills of SQL. </w:t>
      </w:r>
    </w:p>
    <w:p w:rsidR="0076121D" w:rsidRDefault="0076121D">
      <w:pPr>
        <w:pBdr>
          <w:top w:val="nil"/>
          <w:left w:val="nil"/>
          <w:bottom w:val="nil"/>
          <w:right w:val="nil"/>
          <w:between w:val="nil"/>
        </w:pBdr>
        <w:spacing w:after="0"/>
        <w:ind w:left="720"/>
      </w:pPr>
    </w:p>
    <w:p w:rsidR="0076121D" w:rsidRDefault="00B2330B" w:rsidP="0041733B">
      <w:pPr>
        <w:pStyle w:val="Heading2"/>
        <w:rPr>
          <w:b w:val="0"/>
        </w:rPr>
      </w:pPr>
      <w:r>
        <w:rPr>
          <w:b w:val="0"/>
        </w:rPr>
        <w:t xml:space="preserve">SOFTWARE REQUIREMENTS  </w:t>
      </w:r>
    </w:p>
    <w:p w:rsidR="0076121D" w:rsidRDefault="00B2330B">
      <w:bookmarkStart w:id="2" w:name="_30j0zll" w:colFirst="0" w:colLast="0"/>
      <w:bookmarkEnd w:id="2"/>
      <w:r>
        <w:t xml:space="preserve">Every relational database follows mostly standard SQL, but also has supplemental syntax, features, functions, and idiosyncrasies. There are several Relational Database Management </w:t>
      </w:r>
      <w:proofErr w:type="gramStart"/>
      <w:r>
        <w:t>System(</w:t>
      </w:r>
      <w:proofErr w:type="gramEnd"/>
      <w:r>
        <w:t>RDBMS) implementations including:</w:t>
      </w:r>
    </w:p>
    <w:p w:rsidR="0076121D" w:rsidRDefault="00B2330B">
      <w:pPr>
        <w:numPr>
          <w:ilvl w:val="0"/>
          <w:numId w:val="18"/>
        </w:numPr>
        <w:pBdr>
          <w:top w:val="nil"/>
          <w:left w:val="nil"/>
          <w:bottom w:val="nil"/>
          <w:right w:val="nil"/>
          <w:between w:val="nil"/>
        </w:pBdr>
        <w:spacing w:after="0"/>
      </w:pPr>
      <w:r>
        <w:t>MySQL</w:t>
      </w:r>
    </w:p>
    <w:p w:rsidR="0076121D" w:rsidRDefault="00B2330B">
      <w:pPr>
        <w:numPr>
          <w:ilvl w:val="0"/>
          <w:numId w:val="18"/>
        </w:numPr>
        <w:pBdr>
          <w:top w:val="nil"/>
          <w:left w:val="nil"/>
          <w:bottom w:val="nil"/>
          <w:right w:val="nil"/>
          <w:between w:val="nil"/>
        </w:pBdr>
        <w:spacing w:after="0"/>
      </w:pPr>
      <w:r>
        <w:t>SQLite</w:t>
      </w:r>
    </w:p>
    <w:p w:rsidR="0076121D" w:rsidRDefault="0076121D">
      <w:pPr>
        <w:pBdr>
          <w:top w:val="nil"/>
          <w:left w:val="nil"/>
          <w:bottom w:val="nil"/>
          <w:right w:val="nil"/>
          <w:between w:val="nil"/>
        </w:pBdr>
        <w:spacing w:after="0"/>
        <w:ind w:left="720"/>
      </w:pPr>
    </w:p>
    <w:p w:rsidR="0076121D" w:rsidRDefault="00B2330B">
      <w:r>
        <w:t xml:space="preserve">For complete utilization of practical exercises and examples in the module you must use one of the above Database Management Systems. To introduce the concept of SQL, in chapter 1 we used MySQL RDBMS. In the following chapters we will be using SQLite RDBMS. To go along with the examples and exercises in the module, we strongly recommend the installation of SQLite manager.  </w:t>
      </w:r>
    </w:p>
    <w:p w:rsidR="0076121D" w:rsidRDefault="00B2330B">
      <w:r>
        <w:t xml:space="preserve">Unlike MySQL or SQL Server, the SQLite engine has no standalone processes with which the application program communicates. Instead, the SQLite library is linked in and thus becomes an integral part of the application program. The library can also be called dynamically. The application program uses SQLite's functionality through simple function calls, which reduce latency in database access: function calls within a single process are more efficient than inter-process communication. SQLite stores the entire database (definitions, tables, indices, and the data itself) as a single cross-platform file on a host machine. </w:t>
      </w:r>
    </w:p>
    <w:p w:rsidR="0076121D" w:rsidRDefault="00B2330B">
      <w:r>
        <w:t xml:space="preserve">Due to the server-less design, SQLite applications require less configuration than client-server databases. SQLite is called </w:t>
      </w:r>
      <w:r>
        <w:rPr>
          <w:i/>
        </w:rPr>
        <w:t>zero-conf</w:t>
      </w:r>
      <w:r>
        <w:rPr>
          <w:vertAlign w:val="superscript"/>
        </w:rPr>
        <w:t xml:space="preserve"> </w:t>
      </w:r>
      <w:r>
        <w:t>because it does not require service management (such as startup scripts) or access control based on GRANT and passwords. Access control is handled by means of file system permissions given to the database file itself. SQLite is not the preferred choice for write-intensive deployments.  However, for simple queries with little concurrency, SQLite performance profits from avoiding the overhead of passing its data to another process.</w:t>
      </w:r>
    </w:p>
    <w:p w:rsidR="0076121D" w:rsidRDefault="0076121D"/>
    <w:p w:rsidR="0076121D" w:rsidRDefault="00B2330B">
      <w:r>
        <w:t>The installation and configuration guidelines of all the three RDBMS are outlined in appendix A.</w:t>
      </w:r>
    </w:p>
    <w:p w:rsidR="0076121D" w:rsidRDefault="0076121D">
      <w:pPr>
        <w:rPr>
          <w:b/>
        </w:rPr>
      </w:pPr>
    </w:p>
    <w:p w:rsidR="0076121D" w:rsidRDefault="00B2330B" w:rsidP="0041733B">
      <w:pPr>
        <w:pStyle w:val="Heading2"/>
        <w:rPr>
          <w:b w:val="0"/>
        </w:rPr>
      </w:pPr>
      <w:r>
        <w:rPr>
          <w:b w:val="0"/>
        </w:rPr>
        <w:t xml:space="preserve">TABLE OF CONTENTS </w:t>
      </w:r>
    </w:p>
    <w:p w:rsidR="0076121D" w:rsidRDefault="00B2330B" w:rsidP="0041733B">
      <w:pPr>
        <w:pStyle w:val="Heading3"/>
        <w:rPr>
          <w:b/>
        </w:rPr>
      </w:pPr>
      <w:bookmarkStart w:id="3" w:name="_1fob9te" w:colFirst="0" w:colLast="0"/>
      <w:bookmarkEnd w:id="3"/>
      <w:r>
        <w:rPr>
          <w:b/>
        </w:rPr>
        <w:t>Chapter 1.  Introduction to the SQL system</w:t>
      </w:r>
    </w:p>
    <w:p w:rsidR="0076121D" w:rsidRDefault="00B2330B">
      <w:pPr>
        <w:numPr>
          <w:ilvl w:val="1"/>
          <w:numId w:val="2"/>
        </w:numPr>
        <w:pBdr>
          <w:top w:val="nil"/>
          <w:left w:val="nil"/>
          <w:bottom w:val="nil"/>
          <w:right w:val="nil"/>
          <w:between w:val="nil"/>
        </w:pBdr>
        <w:spacing w:after="0"/>
      </w:pPr>
      <w:bookmarkStart w:id="4" w:name="_3znysh7" w:colFirst="0" w:colLast="0"/>
      <w:bookmarkEnd w:id="4"/>
      <w:r>
        <w:rPr>
          <w:color w:val="000000"/>
        </w:rPr>
        <w:t>Overview of SQL Query Language</w:t>
      </w:r>
    </w:p>
    <w:p w:rsidR="0076121D" w:rsidRDefault="00B2330B">
      <w:pPr>
        <w:numPr>
          <w:ilvl w:val="1"/>
          <w:numId w:val="2"/>
        </w:numPr>
        <w:pBdr>
          <w:top w:val="nil"/>
          <w:left w:val="nil"/>
          <w:bottom w:val="nil"/>
          <w:right w:val="nil"/>
          <w:between w:val="nil"/>
        </w:pBdr>
        <w:spacing w:after="0"/>
      </w:pPr>
      <w:r>
        <w:rPr>
          <w:color w:val="000000"/>
        </w:rPr>
        <w:t>The Data Definition Language (DDL)</w:t>
      </w:r>
    </w:p>
    <w:p w:rsidR="0076121D" w:rsidRDefault="00B2330B">
      <w:pPr>
        <w:numPr>
          <w:ilvl w:val="1"/>
          <w:numId w:val="2"/>
        </w:numPr>
        <w:pBdr>
          <w:top w:val="nil"/>
          <w:left w:val="nil"/>
          <w:bottom w:val="nil"/>
          <w:right w:val="nil"/>
          <w:between w:val="nil"/>
        </w:pBdr>
        <w:spacing w:after="0"/>
      </w:pPr>
      <w:r>
        <w:rPr>
          <w:color w:val="000000"/>
        </w:rPr>
        <w:t>The Data Manipulation Language (DML)</w:t>
      </w:r>
    </w:p>
    <w:p w:rsidR="0076121D" w:rsidRDefault="00B2330B">
      <w:pPr>
        <w:numPr>
          <w:ilvl w:val="1"/>
          <w:numId w:val="2"/>
        </w:numPr>
        <w:pBdr>
          <w:top w:val="nil"/>
          <w:left w:val="nil"/>
          <w:bottom w:val="nil"/>
          <w:right w:val="nil"/>
          <w:between w:val="nil"/>
        </w:pBdr>
        <w:spacing w:after="0"/>
      </w:pPr>
      <w:r>
        <w:rPr>
          <w:color w:val="000000"/>
        </w:rPr>
        <w:t>The Data Control Language (DCL)</w:t>
      </w:r>
    </w:p>
    <w:p w:rsidR="0076121D" w:rsidRDefault="00B2330B">
      <w:pPr>
        <w:numPr>
          <w:ilvl w:val="1"/>
          <w:numId w:val="2"/>
        </w:numPr>
        <w:pBdr>
          <w:top w:val="nil"/>
          <w:left w:val="nil"/>
          <w:bottom w:val="nil"/>
          <w:right w:val="nil"/>
          <w:between w:val="nil"/>
        </w:pBdr>
        <w:spacing w:after="0"/>
      </w:pPr>
      <w:bookmarkStart w:id="5" w:name="_2et92p0" w:colFirst="0" w:colLast="0"/>
      <w:bookmarkEnd w:id="5"/>
      <w:r>
        <w:rPr>
          <w:color w:val="000000"/>
        </w:rPr>
        <w:t>Data types in SQL</w:t>
      </w:r>
    </w:p>
    <w:p w:rsidR="0076121D" w:rsidRDefault="00B2330B">
      <w:pPr>
        <w:numPr>
          <w:ilvl w:val="1"/>
          <w:numId w:val="2"/>
        </w:numPr>
        <w:pBdr>
          <w:top w:val="nil"/>
          <w:left w:val="nil"/>
          <w:bottom w:val="nil"/>
          <w:right w:val="nil"/>
          <w:between w:val="nil"/>
        </w:pBdr>
        <w:spacing w:after="0"/>
      </w:pPr>
      <w:r>
        <w:rPr>
          <w:color w:val="000000"/>
        </w:rPr>
        <w:t xml:space="preserve">Constraints </w:t>
      </w:r>
    </w:p>
    <w:p w:rsidR="0076121D" w:rsidRDefault="0076121D">
      <w:pPr>
        <w:pBdr>
          <w:top w:val="nil"/>
          <w:left w:val="nil"/>
          <w:bottom w:val="nil"/>
          <w:right w:val="nil"/>
          <w:between w:val="nil"/>
        </w:pBdr>
        <w:spacing w:after="0"/>
        <w:ind w:left="706"/>
      </w:pPr>
    </w:p>
    <w:p w:rsidR="0076121D" w:rsidRDefault="00B2330B" w:rsidP="0041733B">
      <w:pPr>
        <w:pStyle w:val="Heading3"/>
        <w:rPr>
          <w:b/>
        </w:rPr>
      </w:pPr>
      <w:bookmarkStart w:id="6" w:name="_tyjcwt" w:colFirst="0" w:colLast="0"/>
      <w:bookmarkEnd w:id="6"/>
      <w:r>
        <w:rPr>
          <w:b/>
        </w:rPr>
        <w:t>Chapter 2.  SQL statements to create and manage database and database tables</w:t>
      </w:r>
    </w:p>
    <w:p w:rsidR="0076121D" w:rsidRDefault="00B2330B">
      <w:pPr>
        <w:numPr>
          <w:ilvl w:val="1"/>
          <w:numId w:val="3"/>
        </w:numPr>
        <w:pBdr>
          <w:top w:val="nil"/>
          <w:left w:val="nil"/>
          <w:bottom w:val="nil"/>
          <w:right w:val="nil"/>
          <w:between w:val="nil"/>
        </w:pBdr>
        <w:spacing w:after="0"/>
      </w:pPr>
      <w:r>
        <w:rPr>
          <w:color w:val="000000"/>
        </w:rPr>
        <w:t xml:space="preserve">How to start a database </w:t>
      </w:r>
    </w:p>
    <w:p w:rsidR="0076121D" w:rsidRDefault="00B2330B">
      <w:pPr>
        <w:numPr>
          <w:ilvl w:val="1"/>
          <w:numId w:val="3"/>
        </w:numPr>
        <w:pBdr>
          <w:top w:val="nil"/>
          <w:left w:val="nil"/>
          <w:bottom w:val="nil"/>
          <w:right w:val="nil"/>
          <w:between w:val="nil"/>
        </w:pBdr>
        <w:spacing w:after="0"/>
      </w:pPr>
      <w:r>
        <w:rPr>
          <w:color w:val="000000"/>
        </w:rPr>
        <w:t>Create Database statements and show database</w:t>
      </w:r>
    </w:p>
    <w:p w:rsidR="0076121D" w:rsidRDefault="00B2330B">
      <w:pPr>
        <w:numPr>
          <w:ilvl w:val="1"/>
          <w:numId w:val="3"/>
        </w:numPr>
        <w:pBdr>
          <w:top w:val="nil"/>
          <w:left w:val="nil"/>
          <w:bottom w:val="nil"/>
          <w:right w:val="nil"/>
          <w:between w:val="nil"/>
        </w:pBdr>
        <w:spacing w:after="0"/>
      </w:pPr>
      <w:r>
        <w:rPr>
          <w:color w:val="000000"/>
        </w:rPr>
        <w:t>Create Table statements and Show tables</w:t>
      </w:r>
    </w:p>
    <w:p w:rsidR="0076121D" w:rsidRDefault="00B2330B">
      <w:pPr>
        <w:numPr>
          <w:ilvl w:val="1"/>
          <w:numId w:val="3"/>
        </w:numPr>
        <w:pBdr>
          <w:top w:val="nil"/>
          <w:left w:val="nil"/>
          <w:bottom w:val="nil"/>
          <w:right w:val="nil"/>
          <w:between w:val="nil"/>
        </w:pBdr>
        <w:spacing w:after="0"/>
      </w:pPr>
      <w:bookmarkStart w:id="7" w:name="_3dy6vkm" w:colFirst="0" w:colLast="0"/>
      <w:bookmarkEnd w:id="7"/>
      <w:r>
        <w:rPr>
          <w:color w:val="000000"/>
        </w:rPr>
        <w:t xml:space="preserve">Drop table statement </w:t>
      </w:r>
    </w:p>
    <w:p w:rsidR="0076121D" w:rsidRDefault="00B2330B">
      <w:pPr>
        <w:numPr>
          <w:ilvl w:val="1"/>
          <w:numId w:val="3"/>
        </w:numPr>
        <w:pBdr>
          <w:top w:val="nil"/>
          <w:left w:val="nil"/>
          <w:bottom w:val="nil"/>
          <w:right w:val="nil"/>
          <w:between w:val="nil"/>
        </w:pBdr>
        <w:spacing w:after="0"/>
      </w:pPr>
      <w:r>
        <w:rPr>
          <w:color w:val="000000"/>
        </w:rPr>
        <w:t xml:space="preserve">Drop database statement </w:t>
      </w:r>
    </w:p>
    <w:p w:rsidR="0076121D" w:rsidRDefault="0076121D">
      <w:pPr>
        <w:pBdr>
          <w:top w:val="nil"/>
          <w:left w:val="nil"/>
          <w:bottom w:val="nil"/>
          <w:right w:val="nil"/>
          <w:between w:val="nil"/>
        </w:pBdr>
        <w:spacing w:after="0"/>
        <w:ind w:left="792" w:hanging="720"/>
        <w:rPr>
          <w:color w:val="000000"/>
        </w:rPr>
      </w:pPr>
    </w:p>
    <w:p w:rsidR="0076121D" w:rsidRDefault="00B2330B" w:rsidP="0041733B">
      <w:pPr>
        <w:pStyle w:val="Heading3"/>
        <w:rPr>
          <w:b/>
        </w:rPr>
      </w:pPr>
      <w:bookmarkStart w:id="8" w:name="_1t3h5sf" w:colFirst="0" w:colLast="0"/>
      <w:bookmarkEnd w:id="8"/>
      <w:r>
        <w:rPr>
          <w:b/>
        </w:rPr>
        <w:t>Chapter 3.  Essential skills of SQL statement</w:t>
      </w:r>
    </w:p>
    <w:p w:rsidR="0076121D" w:rsidRDefault="00B2330B">
      <w:pPr>
        <w:numPr>
          <w:ilvl w:val="1"/>
          <w:numId w:val="4"/>
        </w:numPr>
        <w:pBdr>
          <w:top w:val="nil"/>
          <w:left w:val="nil"/>
          <w:bottom w:val="nil"/>
          <w:right w:val="nil"/>
          <w:between w:val="nil"/>
        </w:pBdr>
        <w:spacing w:after="0"/>
      </w:pPr>
      <w:bookmarkStart w:id="9" w:name="_4d34og8" w:colFirst="0" w:colLast="0"/>
      <w:bookmarkEnd w:id="9"/>
      <w:r>
        <w:rPr>
          <w:color w:val="000000"/>
        </w:rPr>
        <w:t>Describe statement</w:t>
      </w:r>
    </w:p>
    <w:p w:rsidR="0076121D" w:rsidRDefault="00B2330B">
      <w:pPr>
        <w:numPr>
          <w:ilvl w:val="1"/>
          <w:numId w:val="4"/>
        </w:numPr>
        <w:pBdr>
          <w:top w:val="nil"/>
          <w:left w:val="nil"/>
          <w:bottom w:val="nil"/>
          <w:right w:val="nil"/>
          <w:between w:val="nil"/>
        </w:pBdr>
        <w:spacing w:after="0"/>
      </w:pPr>
      <w:r>
        <w:rPr>
          <w:color w:val="000000"/>
        </w:rPr>
        <w:t>Select statement</w:t>
      </w:r>
    </w:p>
    <w:p w:rsidR="0076121D" w:rsidRDefault="00B2330B">
      <w:pPr>
        <w:numPr>
          <w:ilvl w:val="1"/>
          <w:numId w:val="4"/>
        </w:numPr>
        <w:pBdr>
          <w:top w:val="nil"/>
          <w:left w:val="nil"/>
          <w:bottom w:val="nil"/>
          <w:right w:val="nil"/>
          <w:between w:val="nil"/>
        </w:pBdr>
        <w:spacing w:after="0"/>
      </w:pPr>
      <w:r>
        <w:rPr>
          <w:color w:val="000000"/>
        </w:rPr>
        <w:t>Where clause</w:t>
      </w:r>
    </w:p>
    <w:p w:rsidR="0076121D" w:rsidRDefault="00B2330B">
      <w:pPr>
        <w:numPr>
          <w:ilvl w:val="1"/>
          <w:numId w:val="4"/>
        </w:numPr>
        <w:pBdr>
          <w:top w:val="nil"/>
          <w:left w:val="nil"/>
          <w:bottom w:val="nil"/>
          <w:right w:val="nil"/>
          <w:between w:val="nil"/>
        </w:pBdr>
        <w:spacing w:after="0"/>
      </w:pPr>
      <w:r>
        <w:rPr>
          <w:color w:val="000000"/>
        </w:rPr>
        <w:t xml:space="preserve">Insert, update, delete </w:t>
      </w:r>
    </w:p>
    <w:p w:rsidR="0076121D" w:rsidRDefault="00B2330B">
      <w:pPr>
        <w:numPr>
          <w:ilvl w:val="1"/>
          <w:numId w:val="4"/>
        </w:numPr>
        <w:pBdr>
          <w:top w:val="nil"/>
          <w:left w:val="nil"/>
          <w:bottom w:val="nil"/>
          <w:right w:val="nil"/>
          <w:between w:val="nil"/>
        </w:pBdr>
        <w:spacing w:after="0"/>
      </w:pPr>
      <w:r>
        <w:rPr>
          <w:color w:val="000000"/>
        </w:rPr>
        <w:t>Order by clause</w:t>
      </w:r>
    </w:p>
    <w:p w:rsidR="0076121D" w:rsidRDefault="00B2330B">
      <w:pPr>
        <w:numPr>
          <w:ilvl w:val="1"/>
          <w:numId w:val="4"/>
        </w:numPr>
        <w:pBdr>
          <w:top w:val="nil"/>
          <w:left w:val="nil"/>
          <w:bottom w:val="nil"/>
          <w:right w:val="nil"/>
          <w:between w:val="nil"/>
        </w:pBdr>
        <w:spacing w:after="0"/>
      </w:pPr>
      <w:r>
        <w:rPr>
          <w:color w:val="000000"/>
        </w:rPr>
        <w:t>Aggregate</w:t>
      </w:r>
    </w:p>
    <w:p w:rsidR="0076121D" w:rsidRDefault="00B2330B">
      <w:pPr>
        <w:numPr>
          <w:ilvl w:val="1"/>
          <w:numId w:val="4"/>
        </w:numPr>
        <w:pBdr>
          <w:top w:val="nil"/>
          <w:left w:val="nil"/>
          <w:bottom w:val="nil"/>
          <w:right w:val="nil"/>
          <w:between w:val="nil"/>
        </w:pBdr>
        <w:spacing w:after="0"/>
      </w:pPr>
      <w:r>
        <w:rPr>
          <w:color w:val="000000"/>
        </w:rPr>
        <w:t xml:space="preserve">Group by </w:t>
      </w:r>
    </w:p>
    <w:p w:rsidR="0076121D" w:rsidRDefault="0076121D">
      <w:pPr>
        <w:pBdr>
          <w:top w:val="nil"/>
          <w:left w:val="nil"/>
          <w:bottom w:val="nil"/>
          <w:right w:val="nil"/>
          <w:between w:val="nil"/>
        </w:pBdr>
        <w:spacing w:after="0"/>
        <w:ind w:left="720" w:hanging="720"/>
        <w:rPr>
          <w:color w:val="000000"/>
        </w:rPr>
      </w:pPr>
    </w:p>
    <w:p w:rsidR="0076121D" w:rsidRDefault="00B2330B" w:rsidP="0041733B">
      <w:pPr>
        <w:pStyle w:val="Heading3"/>
        <w:rPr>
          <w:b/>
        </w:rPr>
      </w:pPr>
      <w:r>
        <w:rPr>
          <w:b/>
        </w:rPr>
        <w:t>Chapter 4.  Intermediate skills of SQL statement</w:t>
      </w:r>
    </w:p>
    <w:p w:rsidR="0076121D" w:rsidRDefault="00B2330B">
      <w:pPr>
        <w:spacing w:after="0"/>
        <w:ind w:left="360"/>
      </w:pPr>
      <w:r>
        <w:t>4.1. Join Statements</w:t>
      </w:r>
    </w:p>
    <w:p w:rsidR="0076121D" w:rsidRDefault="00B2330B">
      <w:pPr>
        <w:spacing w:after="0"/>
        <w:ind w:left="360"/>
      </w:pPr>
      <w:r>
        <w:t xml:space="preserve">4.2. Views </w:t>
      </w:r>
    </w:p>
    <w:p w:rsidR="0076121D" w:rsidRDefault="00B2330B">
      <w:pPr>
        <w:spacing w:after="0"/>
        <w:ind w:left="360"/>
      </w:pPr>
      <w:r>
        <w:t>4.3. SQL Integrity constraints</w:t>
      </w:r>
    </w:p>
    <w:p w:rsidR="0076121D" w:rsidRDefault="00B2330B">
      <w:pPr>
        <w:spacing w:after="0"/>
        <w:ind w:left="360"/>
      </w:pPr>
      <w:r>
        <w:t xml:space="preserve">    4.3.1. Column constraints</w:t>
      </w:r>
    </w:p>
    <w:p w:rsidR="0076121D" w:rsidRDefault="00B2330B">
      <w:pPr>
        <w:spacing w:after="0"/>
        <w:ind w:left="360"/>
      </w:pPr>
      <w:r>
        <w:t xml:space="preserve">    4.3.2 Table constraints</w:t>
      </w:r>
    </w:p>
    <w:p w:rsidR="0076121D" w:rsidRDefault="00B2330B">
      <w:pPr>
        <w:spacing w:after="0"/>
        <w:ind w:left="360"/>
      </w:pPr>
      <w:r>
        <w:t xml:space="preserve"> 4.4. Transaction control</w:t>
      </w:r>
    </w:p>
    <w:p w:rsidR="0076121D" w:rsidRDefault="00B2330B">
      <w:pPr>
        <w:spacing w:after="0"/>
        <w:ind w:left="360"/>
      </w:pPr>
      <w:r>
        <w:t xml:space="preserve"> 4.5. Normalization</w:t>
      </w:r>
    </w:p>
    <w:p w:rsidR="0076121D" w:rsidRDefault="0076121D">
      <w:pPr>
        <w:spacing w:after="0"/>
        <w:ind w:left="360"/>
      </w:pPr>
    </w:p>
    <w:p w:rsidR="0076121D" w:rsidRDefault="00B2330B">
      <w:r>
        <w:br w:type="page"/>
      </w:r>
    </w:p>
    <w:p w:rsidR="0076121D" w:rsidRDefault="00B2330B" w:rsidP="00B2330B">
      <w:pPr>
        <w:pStyle w:val="Heading1"/>
      </w:pPr>
      <w:r>
        <w:lastRenderedPageBreak/>
        <w:t>Chapter 1.  Introduction to the SQL system</w:t>
      </w:r>
    </w:p>
    <w:p w:rsidR="0076121D" w:rsidRDefault="00B2330B">
      <w:bookmarkStart w:id="10" w:name="_2s8eyo1" w:colFirst="0" w:colLast="0"/>
      <w:bookmarkEnd w:id="10"/>
      <w:r>
        <w:t xml:space="preserve">This chapter provides a short description of SQL, its origins, basic concepts and components, and some examples. </w:t>
      </w:r>
    </w:p>
    <w:p w:rsidR="0076121D" w:rsidRDefault="00B2330B" w:rsidP="00B2330B">
      <w:pPr>
        <w:pStyle w:val="Heading2"/>
      </w:pPr>
      <w:r>
        <w:rPr>
          <w:rFonts w:eastAsia="Calibri"/>
        </w:rPr>
        <w:t>Overview of SQL Query Language</w:t>
      </w:r>
    </w:p>
    <w:p w:rsidR="0076121D" w:rsidRDefault="00B2330B" w:rsidP="00B2330B">
      <w:pPr>
        <w:pStyle w:val="Heading3"/>
      </w:pPr>
      <w:bookmarkStart w:id="11" w:name="_17dp8vu" w:colFirst="0" w:colLast="0"/>
      <w:bookmarkEnd w:id="11"/>
      <w:r>
        <w:t xml:space="preserve">What is SQL? </w:t>
      </w:r>
    </w:p>
    <w:p w:rsidR="0076121D" w:rsidRDefault="00B2330B">
      <w:pPr>
        <w:pBdr>
          <w:top w:val="nil"/>
          <w:left w:val="nil"/>
          <w:bottom w:val="nil"/>
          <w:right w:val="nil"/>
          <w:between w:val="nil"/>
        </w:pBdr>
        <w:spacing w:after="0"/>
      </w:pPr>
      <w:r>
        <w:t>SQL stands for Structured Query Language.  It is the standard means of manipulating and querying data in relational databases. Basically, every relational DBMS (RDBMS) implements SQL, although with slight variations.</w:t>
      </w:r>
    </w:p>
    <w:p w:rsidR="0076121D" w:rsidRDefault="0076121D">
      <w:pPr>
        <w:pBdr>
          <w:top w:val="nil"/>
          <w:left w:val="nil"/>
          <w:bottom w:val="nil"/>
          <w:right w:val="nil"/>
          <w:between w:val="nil"/>
        </w:pBdr>
        <w:spacing w:after="0"/>
      </w:pPr>
    </w:p>
    <w:p w:rsidR="0076121D" w:rsidRDefault="00B2330B">
      <w:pPr>
        <w:pBdr>
          <w:top w:val="nil"/>
          <w:left w:val="nil"/>
          <w:bottom w:val="nil"/>
          <w:right w:val="nil"/>
          <w:between w:val="nil"/>
        </w:pBdr>
        <w:spacing w:after="0"/>
      </w:pPr>
      <w:r>
        <w:t>SQL can be divided into three subsets:</w:t>
      </w:r>
    </w:p>
    <w:p w:rsidR="0076121D" w:rsidRDefault="00B2330B">
      <w:pPr>
        <w:numPr>
          <w:ilvl w:val="0"/>
          <w:numId w:val="12"/>
        </w:numPr>
        <w:pBdr>
          <w:top w:val="nil"/>
          <w:left w:val="nil"/>
          <w:bottom w:val="nil"/>
          <w:right w:val="nil"/>
          <w:between w:val="nil"/>
        </w:pBdr>
        <w:spacing w:after="0"/>
      </w:pPr>
      <w:bookmarkStart w:id="12" w:name="_3rdcrjn" w:colFirst="0" w:colLast="0"/>
      <w:bookmarkEnd w:id="12"/>
      <w:r>
        <w:rPr>
          <w:b/>
          <w:color w:val="000000"/>
        </w:rPr>
        <w:t>The Data Definition Language (DDL),</w:t>
      </w:r>
      <w:r>
        <w:rPr>
          <w:color w:val="000000"/>
        </w:rPr>
        <w:t xml:space="preserve"> which includes commands for creating schema objects (tables, views </w:t>
      </w:r>
      <w:proofErr w:type="spellStart"/>
      <w:r>
        <w:rPr>
          <w:color w:val="000000"/>
        </w:rPr>
        <w:t>etc</w:t>
      </w:r>
      <w:proofErr w:type="spellEnd"/>
      <w:r>
        <w:rPr>
          <w:color w:val="000000"/>
        </w:rPr>
        <w:t>) and manipulating them. It deals only with the metadata.</w:t>
      </w:r>
    </w:p>
    <w:p w:rsidR="0076121D" w:rsidRDefault="00B2330B">
      <w:pPr>
        <w:numPr>
          <w:ilvl w:val="0"/>
          <w:numId w:val="12"/>
        </w:numPr>
        <w:pBdr>
          <w:top w:val="nil"/>
          <w:left w:val="nil"/>
          <w:bottom w:val="nil"/>
          <w:right w:val="nil"/>
          <w:between w:val="nil"/>
        </w:pBdr>
        <w:spacing w:after="0"/>
      </w:pPr>
      <w:bookmarkStart w:id="13" w:name="_26in1rg" w:colFirst="0" w:colLast="0"/>
      <w:bookmarkEnd w:id="13"/>
      <w:r>
        <w:rPr>
          <w:b/>
          <w:color w:val="000000"/>
        </w:rPr>
        <w:t>The Data Manipulation Language (DML),</w:t>
      </w:r>
      <w:r>
        <w:rPr>
          <w:color w:val="000000"/>
        </w:rPr>
        <w:t xml:space="preserve"> which includes the commands for changing or retrieving the actual data.</w:t>
      </w:r>
    </w:p>
    <w:p w:rsidR="0076121D" w:rsidRDefault="00B2330B">
      <w:pPr>
        <w:numPr>
          <w:ilvl w:val="0"/>
          <w:numId w:val="12"/>
        </w:numPr>
        <w:pBdr>
          <w:top w:val="nil"/>
          <w:left w:val="nil"/>
          <w:bottom w:val="nil"/>
          <w:right w:val="nil"/>
          <w:between w:val="nil"/>
        </w:pBdr>
        <w:spacing w:after="0"/>
      </w:pPr>
      <w:r>
        <w:rPr>
          <w:b/>
          <w:color w:val="000000"/>
        </w:rPr>
        <w:t>The Data Control Language (DCL),</w:t>
      </w:r>
      <w:r>
        <w:rPr>
          <w:color w:val="000000"/>
        </w:rPr>
        <w:t xml:space="preserve"> which includes the commands for database administration; that is, creating users, assigning permissions. </w:t>
      </w:r>
    </w:p>
    <w:p w:rsidR="0076121D" w:rsidRDefault="0076121D">
      <w:pPr>
        <w:pBdr>
          <w:top w:val="nil"/>
          <w:left w:val="nil"/>
          <w:bottom w:val="nil"/>
          <w:right w:val="nil"/>
          <w:between w:val="nil"/>
        </w:pBdr>
        <w:spacing w:after="0"/>
        <w:ind w:left="720" w:hanging="720"/>
        <w:rPr>
          <w:color w:val="000000"/>
        </w:rPr>
      </w:pPr>
    </w:p>
    <w:p w:rsidR="0076121D" w:rsidRDefault="00B2330B">
      <w:pPr>
        <w:pBdr>
          <w:top w:val="nil"/>
          <w:left w:val="nil"/>
          <w:bottom w:val="nil"/>
          <w:right w:val="nil"/>
          <w:between w:val="nil"/>
        </w:pBdr>
        <w:spacing w:after="0"/>
      </w:pPr>
      <w:bookmarkStart w:id="14" w:name="_lnxbz9" w:colFirst="0" w:colLast="0"/>
      <w:bookmarkEnd w:id="14"/>
      <w:r>
        <w:t xml:space="preserve">SQL commands are English based. SQL is NOT case sensitive, except for data inside quotes; however, there is a strong stylistic convention that requires writing keywords in all uppercase. Character constants are enclosed in SINGLE QUOTES, while double quotes are reserved for spelling names which contain special characters. </w:t>
      </w:r>
    </w:p>
    <w:p w:rsidR="0076121D" w:rsidRDefault="0076121D">
      <w:pPr>
        <w:pBdr>
          <w:top w:val="nil"/>
          <w:left w:val="nil"/>
          <w:bottom w:val="nil"/>
          <w:right w:val="nil"/>
          <w:between w:val="nil"/>
        </w:pBdr>
        <w:spacing w:after="0"/>
      </w:pPr>
    </w:p>
    <w:p w:rsidR="0076121D" w:rsidRDefault="00B2330B">
      <w:pPr>
        <w:pBdr>
          <w:top w:val="nil"/>
          <w:left w:val="nil"/>
          <w:bottom w:val="nil"/>
          <w:right w:val="nil"/>
          <w:between w:val="nil"/>
        </w:pBdr>
        <w:spacing w:after="0"/>
      </w:pPr>
      <w:r>
        <w:t>Although SQL statements do NOT need to end in a semicolon, most SQL interpreters use this character</w:t>
      </w:r>
    </w:p>
    <w:p w:rsidR="0076121D" w:rsidRDefault="00B2330B">
      <w:pPr>
        <w:pBdr>
          <w:top w:val="nil"/>
          <w:left w:val="nil"/>
          <w:bottom w:val="nil"/>
          <w:right w:val="nil"/>
          <w:between w:val="nil"/>
        </w:pBdr>
        <w:spacing w:after="0"/>
      </w:pPr>
      <w:r>
        <w:t>(;) to represent the end of a statement. That way you can use line breaks to make your statement more</w:t>
      </w:r>
    </w:p>
    <w:p w:rsidR="0076121D" w:rsidRDefault="00B2330B" w:rsidP="00B2330B">
      <w:pPr>
        <w:pBdr>
          <w:top w:val="nil"/>
          <w:left w:val="nil"/>
          <w:bottom w:val="nil"/>
          <w:right w:val="nil"/>
          <w:between w:val="nil"/>
        </w:pBdr>
        <w:spacing w:after="0"/>
      </w:pPr>
      <w:r>
        <w:t>readable. SQL ignores extra white spaces and line breaks.</w:t>
      </w:r>
    </w:p>
    <w:p w:rsidR="0076121D" w:rsidRDefault="00B2330B" w:rsidP="00B2330B">
      <w:pPr>
        <w:pStyle w:val="Heading3"/>
        <w:rPr>
          <w:b/>
        </w:rPr>
      </w:pPr>
      <w:r>
        <w:rPr>
          <w:b/>
        </w:rPr>
        <w:t>SQL Origin</w:t>
      </w:r>
    </w:p>
    <w:p w:rsidR="0076121D" w:rsidRDefault="00B2330B">
      <w:pPr>
        <w:pBdr>
          <w:top w:val="nil"/>
          <w:left w:val="nil"/>
          <w:bottom w:val="nil"/>
          <w:right w:val="nil"/>
          <w:between w:val="nil"/>
        </w:pBdr>
        <w:spacing w:after="0"/>
      </w:pPr>
      <w:r>
        <w:t>Edgar F. Codd. Edgar Frank "Ted" Codd (19 August 1923 – 18 April 2003) was a computer scientist who used to work for IBM. He invented the relational model for database management, the theoretical basis for relational databases and relational database management systems. IBM commissioned a group to build a prototype based on Codd’s ideas. This group created a simplified version of DSL/Alpha that they called SQUARE. Refinements, to SQUARE led to a language called SEQUEL, which was, finally, renamed</w:t>
      </w:r>
    </w:p>
    <w:p w:rsidR="0076121D" w:rsidRDefault="00B2330B" w:rsidP="00B2330B">
      <w:pPr>
        <w:pBdr>
          <w:top w:val="nil"/>
          <w:left w:val="nil"/>
          <w:bottom w:val="nil"/>
          <w:right w:val="nil"/>
          <w:between w:val="nil"/>
        </w:pBdr>
        <w:spacing w:after="0"/>
      </w:pPr>
      <w:r>
        <w:t>SQL.</w:t>
      </w:r>
    </w:p>
    <w:p w:rsidR="0076121D" w:rsidRDefault="00B2330B" w:rsidP="00B2330B">
      <w:pPr>
        <w:pStyle w:val="Heading2"/>
        <w:rPr>
          <w:color w:val="000000"/>
          <w:sz w:val="24"/>
          <w:szCs w:val="24"/>
        </w:rPr>
      </w:pPr>
      <w:bookmarkStart w:id="15" w:name="_35nkun2" w:colFirst="0" w:colLast="0"/>
      <w:bookmarkEnd w:id="15"/>
      <w:r>
        <w:rPr>
          <w:rFonts w:ascii="Calibri" w:eastAsia="Calibri" w:hAnsi="Calibri" w:cs="Calibri"/>
          <w:color w:val="000000"/>
          <w:sz w:val="24"/>
          <w:szCs w:val="24"/>
        </w:rPr>
        <w:t>The Data Definition Language (DDL)</w:t>
      </w:r>
    </w:p>
    <w:p w:rsidR="0076121D" w:rsidRDefault="00B2330B" w:rsidP="00B2330B">
      <w:pPr>
        <w:pStyle w:val="Heading3"/>
      </w:pPr>
      <w:r>
        <w:t xml:space="preserve">Description: </w:t>
      </w:r>
    </w:p>
    <w:p w:rsidR="0076121D" w:rsidRDefault="00B2330B">
      <w:pPr>
        <w:pBdr>
          <w:top w:val="nil"/>
          <w:left w:val="nil"/>
          <w:bottom w:val="nil"/>
          <w:right w:val="nil"/>
          <w:between w:val="nil"/>
        </w:pBdr>
        <w:spacing w:after="0"/>
      </w:pPr>
      <w:bookmarkStart w:id="16" w:name="_1ksv4uv" w:colFirst="0" w:colLast="0"/>
      <w:bookmarkEnd w:id="16"/>
      <w:r>
        <w:t xml:space="preserve">A data definition language or data description language (DDL) is a syntax </w:t>
      </w:r>
      <w:proofErr w:type="gramStart"/>
      <w:r>
        <w:t>similar to</w:t>
      </w:r>
      <w:proofErr w:type="gramEnd"/>
      <w:r>
        <w:t xml:space="preserve"> a computer programming language for defining data structures, especially database schemas. </w:t>
      </w:r>
    </w:p>
    <w:p w:rsidR="0076121D" w:rsidRDefault="00B2330B">
      <w:pPr>
        <w:pBdr>
          <w:top w:val="nil"/>
          <w:left w:val="nil"/>
          <w:bottom w:val="nil"/>
          <w:right w:val="nil"/>
          <w:between w:val="nil"/>
        </w:pBdr>
        <w:spacing w:after="0"/>
      </w:pPr>
      <w:r>
        <w:t xml:space="preserve">Many data description languages use a declarative syntax to define columns and data types. Structured query language (e.g., SQL), however, uses a collection of imperative verbs whose effect is to modify the schema of the database by adding, changing, or deleting definitions of tables or other elements. These statements can be freely mixed with other SQL statements, making the DDL not a separate language. </w:t>
      </w:r>
    </w:p>
    <w:p w:rsidR="0076121D" w:rsidRDefault="0076121D">
      <w:pPr>
        <w:pBdr>
          <w:top w:val="nil"/>
          <w:left w:val="nil"/>
          <w:bottom w:val="nil"/>
          <w:right w:val="nil"/>
          <w:between w:val="nil"/>
        </w:pBdr>
        <w:spacing w:after="0"/>
      </w:pPr>
    </w:p>
    <w:p w:rsidR="0076121D" w:rsidRDefault="00B2330B">
      <w:pPr>
        <w:pBdr>
          <w:top w:val="nil"/>
          <w:left w:val="nil"/>
          <w:bottom w:val="nil"/>
          <w:right w:val="nil"/>
          <w:between w:val="nil"/>
        </w:pBdr>
        <w:spacing w:after="0" w:line="360" w:lineRule="auto"/>
        <w:rPr>
          <w:b/>
          <w:sz w:val="24"/>
          <w:szCs w:val="24"/>
        </w:rPr>
      </w:pPr>
      <w:r>
        <w:rPr>
          <w:b/>
          <w:sz w:val="24"/>
          <w:szCs w:val="24"/>
        </w:rPr>
        <w:lastRenderedPageBreak/>
        <w:t>Example:</w:t>
      </w:r>
    </w:p>
    <w:p w:rsidR="0076121D" w:rsidRDefault="00B2330B">
      <w:pPr>
        <w:pBdr>
          <w:top w:val="nil"/>
          <w:left w:val="nil"/>
          <w:bottom w:val="nil"/>
          <w:right w:val="nil"/>
          <w:between w:val="nil"/>
        </w:pBdr>
        <w:spacing w:after="0"/>
        <w:rPr>
          <w:b/>
        </w:rPr>
      </w:pPr>
      <w:r>
        <w:rPr>
          <w:noProof/>
        </w:rPr>
        <w:drawing>
          <wp:inline distT="0" distB="0" distL="0" distR="0">
            <wp:extent cx="5943600" cy="1421765"/>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943600" cy="1421765"/>
                    </a:xfrm>
                    <a:prstGeom prst="rect">
                      <a:avLst/>
                    </a:prstGeom>
                    <a:ln/>
                  </pic:spPr>
                </pic:pic>
              </a:graphicData>
            </a:graphic>
          </wp:inline>
        </w:drawing>
      </w:r>
    </w:p>
    <w:p w:rsidR="0076121D" w:rsidRDefault="00B2330B">
      <w:pPr>
        <w:pBdr>
          <w:top w:val="nil"/>
          <w:left w:val="nil"/>
          <w:bottom w:val="nil"/>
          <w:right w:val="nil"/>
          <w:between w:val="nil"/>
        </w:pBdr>
        <w:spacing w:after="0" w:line="360" w:lineRule="auto"/>
        <w:rPr>
          <w:b/>
          <w:sz w:val="24"/>
          <w:szCs w:val="24"/>
        </w:rPr>
      </w:pPr>
      <w:r>
        <w:rPr>
          <w:b/>
          <w:sz w:val="24"/>
          <w:szCs w:val="24"/>
        </w:rPr>
        <w:t>Explanation:</w:t>
      </w:r>
    </w:p>
    <w:p w:rsidR="0076121D" w:rsidRDefault="00B2330B">
      <w:pPr>
        <w:pBdr>
          <w:top w:val="nil"/>
          <w:left w:val="nil"/>
          <w:bottom w:val="nil"/>
          <w:right w:val="nil"/>
          <w:between w:val="nil"/>
        </w:pBdr>
        <w:spacing w:after="0"/>
        <w:rPr>
          <w:b/>
        </w:rPr>
      </w:pPr>
      <w:r>
        <w:t xml:space="preserve">The above code creates a table called courses. Five columns titled </w:t>
      </w:r>
      <w:proofErr w:type="spellStart"/>
      <w:r>
        <w:t>courseID</w:t>
      </w:r>
      <w:proofErr w:type="spellEnd"/>
      <w:r>
        <w:t xml:space="preserve">, </w:t>
      </w:r>
      <w:proofErr w:type="spellStart"/>
      <w:r>
        <w:t>courseName</w:t>
      </w:r>
      <w:proofErr w:type="spellEnd"/>
      <w:r>
        <w:t xml:space="preserve">, </w:t>
      </w:r>
      <w:proofErr w:type="spellStart"/>
      <w:r>
        <w:t>courseFee</w:t>
      </w:r>
      <w:proofErr w:type="spellEnd"/>
      <w:r>
        <w:t xml:space="preserve">, </w:t>
      </w:r>
      <w:proofErr w:type="spellStart"/>
      <w:r>
        <w:t>maximumLimit</w:t>
      </w:r>
      <w:proofErr w:type="spellEnd"/>
      <w:r>
        <w:t xml:space="preserve">, and enrollment are defined with </w:t>
      </w:r>
      <w:del w:id="17" w:author="vbaumgartner" w:date="2018-08-20T17:00:00Z">
        <w:r>
          <w:delText>INT and VARCHAR</w:delText>
        </w:r>
      </w:del>
      <w:r>
        <w:t xml:space="preserve"> data types</w:t>
      </w:r>
      <w:ins w:id="18" w:author="vbaumgartner" w:date="2018-08-20T17:00:00Z">
        <w:r>
          <w:t xml:space="preserve"> indicated</w:t>
        </w:r>
      </w:ins>
      <w:r>
        <w:t xml:space="preserve">. </w:t>
      </w:r>
      <w:proofErr w:type="spellStart"/>
      <w:r>
        <w:t>Course</w:t>
      </w:r>
      <w:ins w:id="19" w:author="vbaumgartner" w:date="2018-08-20T17:00:00Z">
        <w:r>
          <w:t>ID</w:t>
        </w:r>
      </w:ins>
      <w:proofErr w:type="spellEnd"/>
      <w:del w:id="20" w:author="vbaumgartner" w:date="2018-08-20T17:00:00Z">
        <w:r>
          <w:delText>d</w:delText>
        </w:r>
      </w:del>
      <w:r>
        <w:t xml:space="preserve"> is used as a primary key while </w:t>
      </w:r>
      <w:proofErr w:type="spellStart"/>
      <w:r>
        <w:t>courseName</w:t>
      </w:r>
      <w:proofErr w:type="spellEnd"/>
      <w:r>
        <w:t xml:space="preserve"> is used as an index of the courses table. </w:t>
      </w:r>
      <w:ins w:id="21" w:author="vbaumgartner" w:date="2018-08-20T17:01:00Z">
        <w:r>
          <w:t xml:space="preserve"> The third column represents constraints for each column.  AUTO_INCREMENT allows for an auto-number to be generated for each record in the table. See Section 1.6-Constraints for more detail.</w:t>
        </w:r>
      </w:ins>
    </w:p>
    <w:p w:rsidR="0076121D" w:rsidRDefault="0076121D">
      <w:pPr>
        <w:pBdr>
          <w:top w:val="nil"/>
          <w:left w:val="nil"/>
          <w:bottom w:val="nil"/>
          <w:right w:val="nil"/>
          <w:between w:val="nil"/>
        </w:pBdr>
        <w:spacing w:after="0"/>
        <w:rPr>
          <w:b/>
        </w:rPr>
      </w:pPr>
    </w:p>
    <w:p w:rsidR="0076121D" w:rsidRDefault="00B2330B" w:rsidP="0041733B">
      <w:pPr>
        <w:pStyle w:val="Heading2"/>
        <w:rPr>
          <w:b w:val="0"/>
          <w:color w:val="000000"/>
          <w:sz w:val="24"/>
          <w:szCs w:val="24"/>
        </w:rPr>
      </w:pPr>
      <w:r>
        <w:rPr>
          <w:b w:val="0"/>
          <w:color w:val="000000"/>
          <w:sz w:val="24"/>
          <w:szCs w:val="24"/>
        </w:rPr>
        <w:t>The Data Manipulation Language (DML)</w:t>
      </w:r>
    </w:p>
    <w:p w:rsidR="0076121D" w:rsidRDefault="0076121D">
      <w:pPr>
        <w:pBdr>
          <w:top w:val="nil"/>
          <w:left w:val="nil"/>
          <w:bottom w:val="nil"/>
          <w:right w:val="nil"/>
          <w:between w:val="nil"/>
        </w:pBdr>
        <w:spacing w:after="0"/>
        <w:ind w:left="792" w:hanging="720"/>
        <w:rPr>
          <w:color w:val="000000"/>
        </w:rPr>
      </w:pPr>
    </w:p>
    <w:p w:rsidR="0076121D" w:rsidRDefault="00B2330B">
      <w:pPr>
        <w:pBdr>
          <w:top w:val="nil"/>
          <w:left w:val="nil"/>
          <w:bottom w:val="nil"/>
          <w:right w:val="nil"/>
          <w:between w:val="nil"/>
        </w:pBdr>
        <w:spacing w:after="0" w:line="360" w:lineRule="auto"/>
        <w:rPr>
          <w:b/>
          <w:sz w:val="24"/>
          <w:szCs w:val="24"/>
        </w:rPr>
      </w:pPr>
      <w:r>
        <w:rPr>
          <w:b/>
          <w:sz w:val="24"/>
          <w:szCs w:val="24"/>
        </w:rPr>
        <w:t xml:space="preserve">Description: </w:t>
      </w:r>
    </w:p>
    <w:p w:rsidR="0076121D" w:rsidRDefault="00B2330B">
      <w:pPr>
        <w:pBdr>
          <w:top w:val="nil"/>
          <w:left w:val="nil"/>
          <w:bottom w:val="nil"/>
          <w:right w:val="nil"/>
          <w:between w:val="nil"/>
        </w:pBdr>
        <w:spacing w:after="0"/>
      </w:pPr>
      <w:r>
        <w:t xml:space="preserve">SQL's DML includes statements to </w:t>
      </w:r>
      <w:del w:id="22" w:author="vbaumgartner" w:date="2018-08-20T17:03:00Z">
        <w:r>
          <w:delText xml:space="preserve">do </w:delText>
        </w:r>
      </w:del>
      <w:r>
        <w:t>alter the rows in a table, and to get data from one or more tables.</w:t>
      </w:r>
    </w:p>
    <w:p w:rsidR="0076121D" w:rsidRDefault="00B2330B">
      <w:pPr>
        <w:pBdr>
          <w:top w:val="nil"/>
          <w:left w:val="nil"/>
          <w:bottom w:val="nil"/>
          <w:right w:val="nil"/>
          <w:between w:val="nil"/>
        </w:pBdr>
        <w:spacing w:after="0"/>
      </w:pPr>
      <w:r>
        <w:t>Notice that these statements do NOT alter the schema at all, only the data in the table. DMLs may serve for</w:t>
      </w:r>
      <w:del w:id="23" w:author="vbaumgartner" w:date="2018-08-20T17:03:00Z">
        <w:r>
          <w:delText xml:space="preserve"> purposes like</w:delText>
        </w:r>
      </w:del>
      <w:r>
        <w:t xml:space="preserve">: </w:t>
      </w:r>
    </w:p>
    <w:p w:rsidR="0076121D" w:rsidRDefault="00B2330B">
      <w:pPr>
        <w:numPr>
          <w:ilvl w:val="0"/>
          <w:numId w:val="19"/>
        </w:numPr>
        <w:pBdr>
          <w:top w:val="nil"/>
          <w:left w:val="nil"/>
          <w:bottom w:val="nil"/>
          <w:right w:val="nil"/>
          <w:between w:val="nil"/>
        </w:pBdr>
        <w:spacing w:after="0"/>
      </w:pPr>
      <w:r>
        <w:rPr>
          <w:color w:val="000000"/>
        </w:rPr>
        <w:t>Inserting records into a table</w:t>
      </w:r>
    </w:p>
    <w:p w:rsidR="0076121D" w:rsidRDefault="00B2330B">
      <w:pPr>
        <w:numPr>
          <w:ilvl w:val="0"/>
          <w:numId w:val="19"/>
        </w:numPr>
        <w:pBdr>
          <w:top w:val="nil"/>
          <w:left w:val="nil"/>
          <w:bottom w:val="nil"/>
          <w:right w:val="nil"/>
          <w:between w:val="nil"/>
        </w:pBdr>
        <w:spacing w:after="0"/>
      </w:pPr>
      <w:r>
        <w:rPr>
          <w:color w:val="000000"/>
        </w:rPr>
        <w:t>Deleting records from table</w:t>
      </w:r>
    </w:p>
    <w:p w:rsidR="0076121D" w:rsidRDefault="00B2330B">
      <w:pPr>
        <w:numPr>
          <w:ilvl w:val="0"/>
          <w:numId w:val="19"/>
        </w:numPr>
        <w:pBdr>
          <w:top w:val="nil"/>
          <w:left w:val="nil"/>
          <w:bottom w:val="nil"/>
          <w:right w:val="nil"/>
          <w:between w:val="nil"/>
        </w:pBdr>
        <w:spacing w:after="0"/>
      </w:pPr>
      <w:r>
        <w:rPr>
          <w:color w:val="000000"/>
        </w:rPr>
        <w:t xml:space="preserve">Updating data </w:t>
      </w:r>
    </w:p>
    <w:p w:rsidR="0076121D" w:rsidRDefault="00B2330B">
      <w:pPr>
        <w:numPr>
          <w:ilvl w:val="0"/>
          <w:numId w:val="19"/>
        </w:numPr>
        <w:pBdr>
          <w:top w:val="nil"/>
          <w:left w:val="nil"/>
          <w:bottom w:val="nil"/>
          <w:right w:val="nil"/>
          <w:between w:val="nil"/>
        </w:pBdr>
        <w:spacing w:after="0"/>
      </w:pPr>
      <w:r>
        <w:rPr>
          <w:color w:val="000000"/>
        </w:rPr>
        <w:t>Selecting some parts of the record</w:t>
      </w:r>
    </w:p>
    <w:p w:rsidR="0076121D" w:rsidRDefault="00B2330B">
      <w:pPr>
        <w:pBdr>
          <w:top w:val="nil"/>
          <w:left w:val="nil"/>
          <w:bottom w:val="nil"/>
          <w:right w:val="nil"/>
          <w:between w:val="nil"/>
        </w:pBdr>
        <w:spacing w:after="0" w:line="360" w:lineRule="auto"/>
        <w:rPr>
          <w:b/>
          <w:sz w:val="24"/>
          <w:szCs w:val="24"/>
        </w:rPr>
      </w:pPr>
      <w:r>
        <w:rPr>
          <w:b/>
          <w:sz w:val="24"/>
          <w:szCs w:val="24"/>
        </w:rPr>
        <w:t>Example:</w:t>
      </w:r>
    </w:p>
    <w:p w:rsidR="0076121D" w:rsidRDefault="00B2330B">
      <w:pPr>
        <w:pBdr>
          <w:top w:val="nil"/>
          <w:left w:val="nil"/>
          <w:bottom w:val="nil"/>
          <w:right w:val="nil"/>
          <w:between w:val="nil"/>
        </w:pBdr>
        <w:spacing w:after="0"/>
        <w:rPr>
          <w:b/>
        </w:rPr>
      </w:pPr>
      <w:r>
        <w:rPr>
          <w:noProof/>
        </w:rPr>
        <w:drawing>
          <wp:inline distT="0" distB="0" distL="0" distR="0">
            <wp:extent cx="5943600" cy="271780"/>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43600" cy="271780"/>
                    </a:xfrm>
                    <a:prstGeom prst="rect">
                      <a:avLst/>
                    </a:prstGeom>
                    <a:ln/>
                  </pic:spPr>
                </pic:pic>
              </a:graphicData>
            </a:graphic>
          </wp:inline>
        </w:drawing>
      </w:r>
    </w:p>
    <w:p w:rsidR="0076121D" w:rsidRDefault="0076121D">
      <w:pPr>
        <w:pBdr>
          <w:top w:val="nil"/>
          <w:left w:val="nil"/>
          <w:bottom w:val="nil"/>
          <w:right w:val="nil"/>
          <w:between w:val="nil"/>
        </w:pBdr>
        <w:spacing w:after="0"/>
        <w:rPr>
          <w:b/>
        </w:rPr>
      </w:pPr>
    </w:p>
    <w:p w:rsidR="0076121D" w:rsidRDefault="00B2330B">
      <w:pPr>
        <w:pBdr>
          <w:top w:val="nil"/>
          <w:left w:val="nil"/>
          <w:bottom w:val="nil"/>
          <w:right w:val="nil"/>
          <w:between w:val="nil"/>
        </w:pBdr>
        <w:spacing w:after="0" w:line="360" w:lineRule="auto"/>
        <w:rPr>
          <w:b/>
          <w:sz w:val="24"/>
          <w:szCs w:val="24"/>
        </w:rPr>
      </w:pPr>
      <w:r>
        <w:rPr>
          <w:b/>
          <w:sz w:val="24"/>
          <w:szCs w:val="24"/>
        </w:rPr>
        <w:t>Explanation:</w:t>
      </w:r>
    </w:p>
    <w:p w:rsidR="0076121D" w:rsidRDefault="00B2330B">
      <w:pPr>
        <w:pBdr>
          <w:top w:val="nil"/>
          <w:left w:val="nil"/>
          <w:bottom w:val="nil"/>
          <w:right w:val="nil"/>
          <w:between w:val="nil"/>
        </w:pBdr>
        <w:spacing w:after="0"/>
      </w:pPr>
      <w:r>
        <w:t xml:space="preserve">The above code inserts data into the first row of the courses table. Inserting </w:t>
      </w:r>
      <w:proofErr w:type="spellStart"/>
      <w:ins w:id="24" w:author="vbaumgartner" w:date="2018-08-20T17:04:00Z">
        <w:r>
          <w:t>this</w:t>
        </w:r>
      </w:ins>
      <w:del w:id="25" w:author="vbaumgartner" w:date="2018-08-20T17:04:00Z">
        <w:r>
          <w:delText xml:space="preserve">these </w:delText>
        </w:r>
      </w:del>
      <w:r>
        <w:t>data</w:t>
      </w:r>
      <w:proofErr w:type="spellEnd"/>
      <w:r>
        <w:t xml:space="preserve"> never change</w:t>
      </w:r>
      <w:ins w:id="26" w:author="vbaumgartner" w:date="2018-08-20T17:04:00Z">
        <w:r>
          <w:t>s</w:t>
        </w:r>
      </w:ins>
      <w:r>
        <w:t xml:space="preserve"> the schema of the table. New entries will be automatically recorded into the next row. </w:t>
      </w:r>
    </w:p>
    <w:p w:rsidR="0076121D" w:rsidRDefault="0076121D">
      <w:pPr>
        <w:pBdr>
          <w:top w:val="nil"/>
          <w:left w:val="nil"/>
          <w:bottom w:val="nil"/>
          <w:right w:val="nil"/>
          <w:between w:val="nil"/>
        </w:pBdr>
        <w:spacing w:after="0"/>
      </w:pPr>
    </w:p>
    <w:p w:rsidR="0076121D" w:rsidRDefault="00B2330B" w:rsidP="0041733B">
      <w:pPr>
        <w:pStyle w:val="Heading2"/>
        <w:rPr>
          <w:color w:val="000000"/>
          <w:sz w:val="24"/>
          <w:szCs w:val="24"/>
        </w:rPr>
      </w:pPr>
      <w:r>
        <w:rPr>
          <w:b w:val="0"/>
          <w:color w:val="000000"/>
          <w:sz w:val="24"/>
          <w:szCs w:val="24"/>
        </w:rPr>
        <w:t>The Data Control Language (DCL)</w:t>
      </w:r>
    </w:p>
    <w:p w:rsidR="0076121D" w:rsidRDefault="0076121D">
      <w:pPr>
        <w:pBdr>
          <w:top w:val="nil"/>
          <w:left w:val="nil"/>
          <w:bottom w:val="nil"/>
          <w:right w:val="nil"/>
          <w:between w:val="nil"/>
        </w:pBdr>
        <w:spacing w:after="0"/>
        <w:ind w:left="792" w:hanging="720"/>
        <w:rPr>
          <w:color w:val="000000"/>
        </w:rPr>
      </w:pPr>
    </w:p>
    <w:p w:rsidR="0076121D" w:rsidRDefault="00B2330B">
      <w:pPr>
        <w:pBdr>
          <w:top w:val="nil"/>
          <w:left w:val="nil"/>
          <w:bottom w:val="nil"/>
          <w:right w:val="nil"/>
          <w:between w:val="nil"/>
        </w:pBdr>
        <w:spacing w:after="0" w:line="360" w:lineRule="auto"/>
        <w:rPr>
          <w:b/>
          <w:sz w:val="24"/>
          <w:szCs w:val="24"/>
        </w:rPr>
      </w:pPr>
      <w:r>
        <w:rPr>
          <w:b/>
          <w:sz w:val="24"/>
          <w:szCs w:val="24"/>
        </w:rPr>
        <w:t xml:space="preserve">Description: </w:t>
      </w:r>
    </w:p>
    <w:p w:rsidR="0076121D" w:rsidRDefault="00B2330B">
      <w:pPr>
        <w:pBdr>
          <w:top w:val="nil"/>
          <w:left w:val="nil"/>
          <w:bottom w:val="nil"/>
          <w:right w:val="nil"/>
          <w:between w:val="nil"/>
        </w:pBdr>
        <w:spacing w:after="0"/>
      </w:pPr>
      <w:r>
        <w:t xml:space="preserve">A data control language (DCL) is a syntax </w:t>
      </w:r>
      <w:proofErr w:type="gramStart"/>
      <w:r>
        <w:t>similar to</w:t>
      </w:r>
      <w:proofErr w:type="gramEnd"/>
      <w:r>
        <w:t xml:space="preserve"> a computer programming language used to control access to data stored in a database (Authorization). It is a component of SQL. Examples of DCL commands include: GRANT to allow </w:t>
      </w:r>
      <w:ins w:id="27" w:author="vbaumgartner" w:date="2018-08-20T17:04:00Z">
        <w:r>
          <w:t>specific</w:t>
        </w:r>
      </w:ins>
      <w:del w:id="28" w:author="vbaumgartner" w:date="2018-08-20T17:04:00Z">
        <w:r>
          <w:delText>specified</w:delText>
        </w:r>
      </w:del>
      <w:r>
        <w:t xml:space="preserve"> users to perform </w:t>
      </w:r>
      <w:proofErr w:type="spellStart"/>
      <w:ins w:id="29" w:author="vbaumgartner" w:date="2018-08-20T17:04:00Z">
        <w:r>
          <w:t>specific</w:t>
        </w:r>
      </w:ins>
      <w:del w:id="30" w:author="vbaumgartner" w:date="2018-08-20T17:04:00Z">
        <w:r>
          <w:delText xml:space="preserve">specified </w:delText>
        </w:r>
      </w:del>
      <w:r>
        <w:t>tasks</w:t>
      </w:r>
      <w:proofErr w:type="spellEnd"/>
      <w:r>
        <w:t>.</w:t>
      </w:r>
    </w:p>
    <w:p w:rsidR="0076121D" w:rsidRDefault="0076121D">
      <w:pPr>
        <w:pBdr>
          <w:top w:val="nil"/>
          <w:left w:val="nil"/>
          <w:bottom w:val="nil"/>
          <w:right w:val="nil"/>
          <w:between w:val="nil"/>
        </w:pBdr>
        <w:spacing w:after="0"/>
      </w:pPr>
    </w:p>
    <w:p w:rsidR="0076121D" w:rsidRDefault="00B2330B">
      <w:pPr>
        <w:pBdr>
          <w:top w:val="nil"/>
          <w:left w:val="nil"/>
          <w:bottom w:val="nil"/>
          <w:right w:val="nil"/>
          <w:between w:val="nil"/>
        </w:pBdr>
        <w:spacing w:after="0" w:line="360" w:lineRule="auto"/>
        <w:rPr>
          <w:b/>
          <w:sz w:val="24"/>
          <w:szCs w:val="24"/>
        </w:rPr>
      </w:pPr>
      <w:r>
        <w:rPr>
          <w:b/>
          <w:sz w:val="24"/>
          <w:szCs w:val="24"/>
        </w:rPr>
        <w:lastRenderedPageBreak/>
        <w:t>Example:</w:t>
      </w:r>
    </w:p>
    <w:p w:rsidR="0076121D" w:rsidRDefault="00B2330B">
      <w:pPr>
        <w:pBdr>
          <w:top w:val="nil"/>
          <w:left w:val="nil"/>
          <w:bottom w:val="nil"/>
          <w:right w:val="nil"/>
          <w:between w:val="nil"/>
        </w:pBdr>
        <w:spacing w:after="0"/>
        <w:rPr>
          <w:b/>
        </w:rPr>
      </w:pPr>
      <w:r>
        <w:rPr>
          <w:noProof/>
        </w:rPr>
        <w:drawing>
          <wp:inline distT="0" distB="0" distL="0" distR="0">
            <wp:extent cx="3151629" cy="757506"/>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3151629" cy="757506"/>
                    </a:xfrm>
                    <a:prstGeom prst="rect">
                      <a:avLst/>
                    </a:prstGeom>
                    <a:ln/>
                  </pic:spPr>
                </pic:pic>
              </a:graphicData>
            </a:graphic>
          </wp:inline>
        </w:drawing>
      </w:r>
    </w:p>
    <w:p w:rsidR="0076121D" w:rsidRDefault="00B2330B">
      <w:pPr>
        <w:pBdr>
          <w:top w:val="nil"/>
          <w:left w:val="nil"/>
          <w:bottom w:val="nil"/>
          <w:right w:val="nil"/>
          <w:between w:val="nil"/>
        </w:pBdr>
        <w:spacing w:after="0" w:line="360" w:lineRule="auto"/>
        <w:rPr>
          <w:b/>
          <w:sz w:val="24"/>
          <w:szCs w:val="24"/>
        </w:rPr>
      </w:pPr>
      <w:r>
        <w:rPr>
          <w:b/>
          <w:sz w:val="24"/>
          <w:szCs w:val="24"/>
        </w:rPr>
        <w:t>Explanation:</w:t>
      </w:r>
    </w:p>
    <w:p w:rsidR="0076121D" w:rsidRDefault="00B2330B">
      <w:pPr>
        <w:pBdr>
          <w:top w:val="nil"/>
          <w:left w:val="nil"/>
          <w:bottom w:val="nil"/>
          <w:right w:val="nil"/>
          <w:between w:val="nil"/>
        </w:pBdr>
        <w:spacing w:after="0"/>
      </w:pPr>
      <w:r>
        <w:t>The above code provides the privilege to insert</w:t>
      </w:r>
      <w:del w:id="31" w:author="vbaumgartner" w:date="2018-08-20T17:05:00Z">
        <w:r>
          <w:delText>s</w:delText>
        </w:r>
      </w:del>
      <w:r>
        <w:t xml:space="preserve"> records into all the database tables for the admin. N.B. the admin will be authenticated for password and the password entry must match “pass1234” to get access. </w:t>
      </w:r>
    </w:p>
    <w:p w:rsidR="0076121D" w:rsidRDefault="0076121D">
      <w:pPr>
        <w:pBdr>
          <w:top w:val="nil"/>
          <w:left w:val="nil"/>
          <w:bottom w:val="nil"/>
          <w:right w:val="nil"/>
          <w:between w:val="nil"/>
        </w:pBdr>
        <w:spacing w:after="0"/>
        <w:rPr>
          <w:b/>
        </w:rPr>
      </w:pPr>
    </w:p>
    <w:p w:rsidR="0076121D" w:rsidRDefault="00B2330B" w:rsidP="0041733B">
      <w:pPr>
        <w:pStyle w:val="Heading2"/>
        <w:rPr>
          <w:b w:val="0"/>
          <w:color w:val="000000"/>
          <w:sz w:val="24"/>
          <w:szCs w:val="24"/>
        </w:rPr>
      </w:pPr>
      <w:r>
        <w:rPr>
          <w:b w:val="0"/>
          <w:color w:val="000000"/>
          <w:sz w:val="24"/>
          <w:szCs w:val="24"/>
        </w:rPr>
        <w:t>Data types in SQL</w:t>
      </w:r>
    </w:p>
    <w:p w:rsidR="0076121D" w:rsidRDefault="0076121D">
      <w:pPr>
        <w:pBdr>
          <w:top w:val="nil"/>
          <w:left w:val="nil"/>
          <w:bottom w:val="nil"/>
          <w:right w:val="nil"/>
          <w:between w:val="nil"/>
        </w:pBdr>
        <w:spacing w:after="0"/>
        <w:rPr>
          <w:b/>
        </w:rPr>
      </w:pPr>
    </w:p>
    <w:p w:rsidR="0076121D" w:rsidRDefault="00B2330B">
      <w:pPr>
        <w:pBdr>
          <w:top w:val="nil"/>
          <w:left w:val="nil"/>
          <w:bottom w:val="nil"/>
          <w:right w:val="nil"/>
          <w:between w:val="nil"/>
        </w:pBdr>
        <w:spacing w:after="120"/>
        <w:rPr>
          <w:b/>
          <w:sz w:val="24"/>
          <w:szCs w:val="24"/>
        </w:rPr>
      </w:pPr>
      <w:r>
        <w:rPr>
          <w:b/>
          <w:sz w:val="24"/>
          <w:szCs w:val="24"/>
        </w:rPr>
        <w:t>Common Data Types</w:t>
      </w:r>
    </w:p>
    <w:p w:rsidR="0076121D" w:rsidRDefault="00B2330B">
      <w:pPr>
        <w:pBdr>
          <w:top w:val="nil"/>
          <w:left w:val="nil"/>
          <w:bottom w:val="nil"/>
          <w:right w:val="nil"/>
          <w:between w:val="nil"/>
        </w:pBdr>
        <w:spacing w:after="0"/>
      </w:pPr>
      <w:r>
        <w:t>Although the full set of data types available varies with each DBMS, the following data types are among the most useful and commonly available:</w:t>
      </w:r>
    </w:p>
    <w:p w:rsidR="0076121D" w:rsidRDefault="00B2330B">
      <w:pPr>
        <w:numPr>
          <w:ilvl w:val="0"/>
          <w:numId w:val="10"/>
        </w:numPr>
        <w:pBdr>
          <w:top w:val="nil"/>
          <w:left w:val="nil"/>
          <w:bottom w:val="nil"/>
          <w:right w:val="nil"/>
          <w:between w:val="nil"/>
        </w:pBdr>
        <w:spacing w:after="0"/>
      </w:pPr>
      <w:r>
        <w:rPr>
          <w:color w:val="000000"/>
        </w:rPr>
        <w:t>CHARACTER [(length)] or CHAR [(length)]</w:t>
      </w:r>
    </w:p>
    <w:p w:rsidR="0076121D" w:rsidRDefault="00B2330B">
      <w:pPr>
        <w:numPr>
          <w:ilvl w:val="0"/>
          <w:numId w:val="10"/>
        </w:numPr>
        <w:pBdr>
          <w:top w:val="nil"/>
          <w:left w:val="nil"/>
          <w:bottom w:val="nil"/>
          <w:right w:val="nil"/>
          <w:between w:val="nil"/>
        </w:pBdr>
        <w:spacing w:after="0"/>
      </w:pPr>
      <w:r>
        <w:rPr>
          <w:color w:val="000000"/>
        </w:rPr>
        <w:t>VARCHAR (length)</w:t>
      </w:r>
    </w:p>
    <w:p w:rsidR="0076121D" w:rsidRDefault="00B2330B">
      <w:pPr>
        <w:numPr>
          <w:ilvl w:val="0"/>
          <w:numId w:val="10"/>
        </w:numPr>
        <w:pBdr>
          <w:top w:val="nil"/>
          <w:left w:val="nil"/>
          <w:bottom w:val="nil"/>
          <w:right w:val="nil"/>
          <w:between w:val="nil"/>
        </w:pBdr>
        <w:spacing w:after="0"/>
      </w:pPr>
      <w:r>
        <w:rPr>
          <w:color w:val="000000"/>
        </w:rPr>
        <w:t>BOOLEAN</w:t>
      </w:r>
    </w:p>
    <w:p w:rsidR="0076121D" w:rsidRDefault="00B2330B">
      <w:pPr>
        <w:numPr>
          <w:ilvl w:val="0"/>
          <w:numId w:val="10"/>
        </w:numPr>
        <w:pBdr>
          <w:top w:val="nil"/>
          <w:left w:val="nil"/>
          <w:bottom w:val="nil"/>
          <w:right w:val="nil"/>
          <w:between w:val="nil"/>
        </w:pBdr>
        <w:spacing w:after="0"/>
      </w:pPr>
      <w:r>
        <w:rPr>
          <w:color w:val="000000"/>
        </w:rPr>
        <w:t>SMALLINT</w:t>
      </w:r>
    </w:p>
    <w:p w:rsidR="0076121D" w:rsidRDefault="00B2330B">
      <w:pPr>
        <w:numPr>
          <w:ilvl w:val="0"/>
          <w:numId w:val="10"/>
        </w:numPr>
        <w:pBdr>
          <w:top w:val="nil"/>
          <w:left w:val="nil"/>
          <w:bottom w:val="nil"/>
          <w:right w:val="nil"/>
          <w:between w:val="nil"/>
        </w:pBdr>
        <w:spacing w:after="0"/>
      </w:pPr>
      <w:r>
        <w:rPr>
          <w:color w:val="000000"/>
        </w:rPr>
        <w:t>INTEGER or INT</w:t>
      </w:r>
    </w:p>
    <w:p w:rsidR="0076121D" w:rsidRDefault="00B2330B">
      <w:pPr>
        <w:numPr>
          <w:ilvl w:val="0"/>
          <w:numId w:val="10"/>
        </w:numPr>
        <w:pBdr>
          <w:top w:val="nil"/>
          <w:left w:val="nil"/>
          <w:bottom w:val="nil"/>
          <w:right w:val="nil"/>
          <w:between w:val="nil"/>
        </w:pBdr>
        <w:spacing w:after="0"/>
      </w:pPr>
      <w:r>
        <w:rPr>
          <w:color w:val="000000"/>
        </w:rPr>
        <w:t>DECIMAL [(p</w:t>
      </w:r>
      <w:proofErr w:type="gramStart"/>
      <w:r>
        <w:rPr>
          <w:color w:val="000000"/>
        </w:rPr>
        <w:t>[,s</w:t>
      </w:r>
      <w:proofErr w:type="gramEnd"/>
      <w:r>
        <w:rPr>
          <w:color w:val="000000"/>
        </w:rPr>
        <w:t>])] or DEC [(p[,s])]</w:t>
      </w:r>
    </w:p>
    <w:p w:rsidR="0076121D" w:rsidRDefault="00B2330B">
      <w:pPr>
        <w:numPr>
          <w:ilvl w:val="0"/>
          <w:numId w:val="10"/>
        </w:numPr>
        <w:pBdr>
          <w:top w:val="nil"/>
          <w:left w:val="nil"/>
          <w:bottom w:val="nil"/>
          <w:right w:val="nil"/>
          <w:between w:val="nil"/>
        </w:pBdr>
        <w:spacing w:after="0"/>
      </w:pPr>
      <w:r>
        <w:rPr>
          <w:color w:val="000000"/>
        </w:rPr>
        <w:t>NUMERIC [(p</w:t>
      </w:r>
      <w:proofErr w:type="gramStart"/>
      <w:r>
        <w:rPr>
          <w:color w:val="000000"/>
        </w:rPr>
        <w:t>[,s</w:t>
      </w:r>
      <w:proofErr w:type="gramEnd"/>
      <w:r>
        <w:rPr>
          <w:color w:val="000000"/>
        </w:rPr>
        <w:t>])]</w:t>
      </w:r>
    </w:p>
    <w:p w:rsidR="0076121D" w:rsidRDefault="00B2330B">
      <w:pPr>
        <w:numPr>
          <w:ilvl w:val="0"/>
          <w:numId w:val="10"/>
        </w:numPr>
        <w:pBdr>
          <w:top w:val="nil"/>
          <w:left w:val="nil"/>
          <w:bottom w:val="nil"/>
          <w:right w:val="nil"/>
          <w:between w:val="nil"/>
        </w:pBdr>
        <w:spacing w:after="0"/>
      </w:pPr>
      <w:r>
        <w:rPr>
          <w:color w:val="000000"/>
        </w:rPr>
        <w:t>REAL</w:t>
      </w:r>
    </w:p>
    <w:p w:rsidR="0076121D" w:rsidRDefault="00B2330B">
      <w:pPr>
        <w:numPr>
          <w:ilvl w:val="0"/>
          <w:numId w:val="10"/>
        </w:numPr>
        <w:pBdr>
          <w:top w:val="nil"/>
          <w:left w:val="nil"/>
          <w:bottom w:val="nil"/>
          <w:right w:val="nil"/>
          <w:between w:val="nil"/>
        </w:pBdr>
        <w:spacing w:after="0"/>
      </w:pPr>
      <w:r>
        <w:rPr>
          <w:color w:val="000000"/>
        </w:rPr>
        <w:t>FLOAT(p)</w:t>
      </w:r>
    </w:p>
    <w:p w:rsidR="0076121D" w:rsidRDefault="00B2330B">
      <w:pPr>
        <w:numPr>
          <w:ilvl w:val="0"/>
          <w:numId w:val="10"/>
        </w:numPr>
        <w:pBdr>
          <w:top w:val="nil"/>
          <w:left w:val="nil"/>
          <w:bottom w:val="nil"/>
          <w:right w:val="nil"/>
          <w:between w:val="nil"/>
        </w:pBdr>
        <w:spacing w:after="0"/>
      </w:pPr>
      <w:r>
        <w:rPr>
          <w:color w:val="000000"/>
        </w:rPr>
        <w:t>DOUBLE PRECISION</w:t>
      </w:r>
    </w:p>
    <w:p w:rsidR="0076121D" w:rsidRDefault="00B2330B">
      <w:pPr>
        <w:numPr>
          <w:ilvl w:val="0"/>
          <w:numId w:val="10"/>
        </w:numPr>
        <w:pBdr>
          <w:top w:val="nil"/>
          <w:left w:val="nil"/>
          <w:bottom w:val="nil"/>
          <w:right w:val="nil"/>
          <w:between w:val="nil"/>
        </w:pBdr>
        <w:spacing w:after="0"/>
      </w:pPr>
      <w:r>
        <w:rPr>
          <w:color w:val="000000"/>
        </w:rPr>
        <w:t>DATE</w:t>
      </w:r>
    </w:p>
    <w:p w:rsidR="0076121D" w:rsidRDefault="00B2330B">
      <w:pPr>
        <w:numPr>
          <w:ilvl w:val="0"/>
          <w:numId w:val="10"/>
        </w:numPr>
        <w:pBdr>
          <w:top w:val="nil"/>
          <w:left w:val="nil"/>
          <w:bottom w:val="nil"/>
          <w:right w:val="nil"/>
          <w:between w:val="nil"/>
        </w:pBdr>
        <w:spacing w:after="0"/>
      </w:pPr>
      <w:r>
        <w:rPr>
          <w:color w:val="000000"/>
        </w:rPr>
        <w:t>TIME</w:t>
      </w:r>
    </w:p>
    <w:p w:rsidR="0076121D" w:rsidRDefault="00B2330B">
      <w:pPr>
        <w:numPr>
          <w:ilvl w:val="0"/>
          <w:numId w:val="10"/>
        </w:numPr>
        <w:pBdr>
          <w:top w:val="nil"/>
          <w:left w:val="nil"/>
          <w:bottom w:val="nil"/>
          <w:right w:val="nil"/>
          <w:between w:val="nil"/>
        </w:pBdr>
        <w:spacing w:after="0"/>
      </w:pPr>
      <w:r>
        <w:rPr>
          <w:color w:val="000000"/>
        </w:rPr>
        <w:t>TIMESTAMP</w:t>
      </w:r>
    </w:p>
    <w:p w:rsidR="0076121D" w:rsidRDefault="00B2330B">
      <w:pPr>
        <w:numPr>
          <w:ilvl w:val="0"/>
          <w:numId w:val="10"/>
        </w:numPr>
        <w:pBdr>
          <w:top w:val="nil"/>
          <w:left w:val="nil"/>
          <w:bottom w:val="nil"/>
          <w:right w:val="nil"/>
          <w:between w:val="nil"/>
        </w:pBdr>
        <w:spacing w:after="0"/>
      </w:pPr>
      <w:r>
        <w:rPr>
          <w:color w:val="000000"/>
        </w:rPr>
        <w:t>CLOB [(length)] or CHARACTER LARGE OBJECT [(length)] or CHAR LARGE OBJECT [(length)]</w:t>
      </w:r>
    </w:p>
    <w:p w:rsidR="0076121D" w:rsidRDefault="00B2330B">
      <w:pPr>
        <w:numPr>
          <w:ilvl w:val="0"/>
          <w:numId w:val="10"/>
        </w:numPr>
        <w:pBdr>
          <w:top w:val="nil"/>
          <w:left w:val="nil"/>
          <w:bottom w:val="nil"/>
          <w:right w:val="nil"/>
          <w:between w:val="nil"/>
        </w:pBdr>
        <w:spacing w:after="0"/>
        <w:rPr>
          <w:ins w:id="32" w:author="vbaumgartner" w:date="2018-08-20T17:51:00Z"/>
        </w:rPr>
      </w:pPr>
      <w:r>
        <w:rPr>
          <w:color w:val="000000"/>
        </w:rPr>
        <w:t>BLOB [(length)] or BINARY LARGE OBJECT [(length)]</w:t>
      </w:r>
    </w:p>
    <w:p w:rsidR="0076121D" w:rsidRPr="0076121D" w:rsidRDefault="0076121D">
      <w:pPr>
        <w:pBdr>
          <w:top w:val="nil"/>
          <w:left w:val="nil"/>
          <w:bottom w:val="nil"/>
          <w:right w:val="nil"/>
          <w:between w:val="nil"/>
        </w:pBdr>
        <w:spacing w:after="0"/>
        <w:rPr>
          <w:ins w:id="33" w:author="vbaumgartner" w:date="2018-08-20T17:51:00Z"/>
          <w:rPrChange w:id="34" w:author="vbaumgartner" w:date="2018-08-20T17:51:00Z">
            <w:rPr>
              <w:ins w:id="35" w:author="vbaumgartner" w:date="2018-08-20T17:51:00Z"/>
              <w:color w:val="000000"/>
            </w:rPr>
          </w:rPrChange>
        </w:rPr>
      </w:pPr>
    </w:p>
    <w:p w:rsidR="0076121D" w:rsidRPr="0076121D" w:rsidRDefault="00B2330B" w:rsidP="0076121D">
      <w:pPr>
        <w:pBdr>
          <w:top w:val="nil"/>
          <w:left w:val="nil"/>
          <w:bottom w:val="nil"/>
          <w:right w:val="nil"/>
          <w:between w:val="nil"/>
        </w:pBdr>
        <w:spacing w:after="0"/>
        <w:rPr>
          <w:rFonts w:ascii="Arial" w:eastAsia="Arial" w:hAnsi="Arial" w:cs="Arial"/>
          <w:color w:val="000000"/>
          <w:rPrChange w:id="36" w:author="vbaumgartner" w:date="2018-08-20T17:51:00Z">
            <w:rPr/>
          </w:rPrChange>
        </w:rPr>
        <w:pPrChange w:id="37" w:author="vbaumgartner" w:date="2018-08-20T17:51:00Z">
          <w:pPr>
            <w:numPr>
              <w:numId w:val="10"/>
            </w:numPr>
            <w:pBdr>
              <w:top w:val="nil"/>
              <w:left w:val="nil"/>
              <w:bottom w:val="nil"/>
              <w:right w:val="nil"/>
              <w:between w:val="nil"/>
            </w:pBdr>
            <w:spacing w:after="0"/>
            <w:ind w:left="720" w:hanging="360"/>
          </w:pPr>
        </w:pPrChange>
      </w:pPr>
      <w:ins w:id="38" w:author="vbaumgartner" w:date="2018-08-20T17:51:00Z">
        <w:r>
          <w:rPr>
            <w:rPrChange w:id="39" w:author="vbaumgartner" w:date="2018-08-20T17:51:00Z">
              <w:rPr>
                <w:color w:val="000000"/>
              </w:rPr>
            </w:rPrChange>
          </w:rPr>
          <w:t xml:space="preserve">A more detailed list of datatypes can also be found at: </w:t>
        </w:r>
        <w:r>
          <w:fldChar w:fldCharType="begin"/>
        </w:r>
        <w:r>
          <w:instrText>HYPERLINK "https://www.w3schools.com/sql/sql_datatypes.asp"</w:instrText>
        </w:r>
        <w:r>
          <w:fldChar w:fldCharType="separate"/>
        </w:r>
        <w:r>
          <w:rPr>
            <w:color w:val="1155CC"/>
            <w:u w:val="single"/>
          </w:rPr>
          <w:t>https://www.w3schools.com/sql/sql_datatypes.asp</w:t>
        </w:r>
        <w:r>
          <w:fldChar w:fldCharType="end"/>
        </w:r>
        <w:r>
          <w:rPr>
            <w:rPrChange w:id="40" w:author="vbaumgartner" w:date="2018-08-20T17:51:00Z">
              <w:rPr>
                <w:color w:val="000000"/>
              </w:rPr>
            </w:rPrChange>
          </w:rPr>
          <w:t xml:space="preserve"> </w:t>
        </w:r>
      </w:ins>
    </w:p>
    <w:p w:rsidR="0076121D" w:rsidRDefault="0076121D">
      <w:pPr>
        <w:pBdr>
          <w:top w:val="nil"/>
          <w:left w:val="nil"/>
          <w:bottom w:val="nil"/>
          <w:right w:val="nil"/>
          <w:between w:val="nil"/>
        </w:pBdr>
        <w:spacing w:after="0"/>
      </w:pPr>
    </w:p>
    <w:p w:rsidR="0076121D" w:rsidRDefault="00B2330B" w:rsidP="0041733B">
      <w:pPr>
        <w:pStyle w:val="Heading2"/>
        <w:rPr>
          <w:b w:val="0"/>
          <w:color w:val="000000"/>
          <w:sz w:val="24"/>
          <w:szCs w:val="24"/>
        </w:rPr>
      </w:pPr>
      <w:r>
        <w:rPr>
          <w:b w:val="0"/>
          <w:color w:val="000000"/>
          <w:sz w:val="24"/>
          <w:szCs w:val="24"/>
        </w:rPr>
        <w:t>Constraints</w:t>
      </w:r>
    </w:p>
    <w:p w:rsidR="0076121D" w:rsidRDefault="0076121D">
      <w:pPr>
        <w:pBdr>
          <w:top w:val="nil"/>
          <w:left w:val="nil"/>
          <w:bottom w:val="nil"/>
          <w:right w:val="nil"/>
          <w:between w:val="nil"/>
        </w:pBdr>
        <w:spacing w:after="0"/>
        <w:ind w:left="792" w:hanging="720"/>
        <w:rPr>
          <w:color w:val="000000"/>
        </w:rPr>
      </w:pPr>
    </w:p>
    <w:p w:rsidR="0076121D" w:rsidRDefault="00B2330B">
      <w:pPr>
        <w:pBdr>
          <w:top w:val="nil"/>
          <w:left w:val="nil"/>
          <w:bottom w:val="nil"/>
          <w:right w:val="nil"/>
          <w:between w:val="nil"/>
        </w:pBdr>
        <w:spacing w:after="0" w:line="360" w:lineRule="auto"/>
        <w:rPr>
          <w:b/>
          <w:sz w:val="24"/>
          <w:szCs w:val="24"/>
        </w:rPr>
      </w:pPr>
      <w:bookmarkStart w:id="41" w:name="_44sinio" w:colFirst="0" w:colLast="0"/>
      <w:bookmarkEnd w:id="41"/>
      <w:r>
        <w:rPr>
          <w:b/>
          <w:sz w:val="24"/>
          <w:szCs w:val="24"/>
        </w:rPr>
        <w:t>Constraints</w:t>
      </w:r>
    </w:p>
    <w:p w:rsidR="0076121D" w:rsidRDefault="00B2330B">
      <w:pPr>
        <w:pBdr>
          <w:top w:val="nil"/>
          <w:left w:val="nil"/>
          <w:bottom w:val="nil"/>
          <w:right w:val="nil"/>
          <w:between w:val="nil"/>
        </w:pBdr>
        <w:spacing w:after="0"/>
      </w:pPr>
      <w:r>
        <w:t>In SQL we can attach constraints to each column or field, and we can also attach constraints to the whole table. The table constraints are added after all fields in the CREATE TABLE statement. For example, we can write the book table from Example 1, as follows:</w:t>
      </w:r>
    </w:p>
    <w:p w:rsidR="0076121D" w:rsidRDefault="0076121D">
      <w:pPr>
        <w:pBdr>
          <w:top w:val="nil"/>
          <w:left w:val="nil"/>
          <w:bottom w:val="nil"/>
          <w:right w:val="nil"/>
          <w:between w:val="nil"/>
        </w:pBdr>
        <w:spacing w:after="0"/>
        <w:rPr>
          <w:b/>
        </w:rPr>
      </w:pPr>
    </w:p>
    <w:p w:rsidR="0076121D" w:rsidRDefault="0076121D">
      <w:pPr>
        <w:pBdr>
          <w:top w:val="nil"/>
          <w:left w:val="nil"/>
          <w:bottom w:val="nil"/>
          <w:right w:val="nil"/>
          <w:between w:val="nil"/>
        </w:pBdr>
        <w:spacing w:after="0"/>
      </w:pPr>
    </w:p>
    <w:p w:rsidR="0076121D" w:rsidRDefault="0076121D">
      <w:pPr>
        <w:pBdr>
          <w:top w:val="nil"/>
          <w:left w:val="nil"/>
          <w:bottom w:val="nil"/>
          <w:right w:val="nil"/>
          <w:between w:val="nil"/>
        </w:pBdr>
        <w:spacing w:after="0"/>
      </w:pPr>
    </w:p>
    <w:p w:rsidR="0076121D" w:rsidRDefault="00B2330B">
      <w:pPr>
        <w:pBdr>
          <w:top w:val="nil"/>
          <w:left w:val="nil"/>
          <w:bottom w:val="nil"/>
          <w:right w:val="nil"/>
          <w:between w:val="nil"/>
        </w:pBdr>
        <w:spacing w:after="0"/>
        <w:rPr>
          <w:b/>
        </w:rPr>
      </w:pPr>
      <w:r>
        <w:rPr>
          <w:b/>
        </w:rPr>
        <w:t xml:space="preserve">Example: </w:t>
      </w:r>
      <w:r>
        <w:t>CREATE TABLE statement with constraints</w:t>
      </w:r>
      <w:r>
        <w:rPr>
          <w:b/>
        </w:rPr>
        <w:t xml:space="preserve"> </w:t>
      </w:r>
    </w:p>
    <w:p w:rsidR="0076121D" w:rsidRDefault="0076121D">
      <w:pPr>
        <w:pBdr>
          <w:top w:val="nil"/>
          <w:left w:val="nil"/>
          <w:bottom w:val="nil"/>
          <w:right w:val="nil"/>
          <w:between w:val="nil"/>
        </w:pBdr>
        <w:spacing w:after="0"/>
        <w:rPr>
          <w:b/>
        </w:rPr>
      </w:pPr>
    </w:p>
    <w:p w:rsidR="0076121D" w:rsidRDefault="00B2330B">
      <w:pPr>
        <w:pBdr>
          <w:top w:val="nil"/>
          <w:left w:val="nil"/>
          <w:bottom w:val="nil"/>
          <w:right w:val="nil"/>
          <w:between w:val="nil"/>
        </w:pBdr>
        <w:spacing w:after="0"/>
        <w:rPr>
          <w:b/>
        </w:rPr>
      </w:pPr>
      <w:r>
        <w:rPr>
          <w:noProof/>
        </w:rPr>
        <w:drawing>
          <wp:inline distT="0" distB="0" distL="0" distR="0">
            <wp:extent cx="4585308" cy="1155353"/>
            <wp:effectExtent l="0" t="0" r="0" b="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4585308" cy="1155353"/>
                    </a:xfrm>
                    <a:prstGeom prst="rect">
                      <a:avLst/>
                    </a:prstGeom>
                    <a:ln/>
                  </pic:spPr>
                </pic:pic>
              </a:graphicData>
            </a:graphic>
          </wp:inline>
        </w:drawing>
      </w:r>
    </w:p>
    <w:p w:rsidR="0076121D" w:rsidRDefault="0076121D">
      <w:pPr>
        <w:pBdr>
          <w:top w:val="nil"/>
          <w:left w:val="nil"/>
          <w:bottom w:val="nil"/>
          <w:right w:val="nil"/>
          <w:between w:val="nil"/>
        </w:pBdr>
        <w:spacing w:after="0"/>
        <w:rPr>
          <w:b/>
        </w:rPr>
      </w:pPr>
    </w:p>
    <w:p w:rsidR="0076121D" w:rsidRDefault="00B2330B">
      <w:pPr>
        <w:pBdr>
          <w:top w:val="nil"/>
          <w:left w:val="nil"/>
          <w:bottom w:val="nil"/>
          <w:right w:val="nil"/>
          <w:between w:val="nil"/>
        </w:pBdr>
        <w:spacing w:after="0"/>
      </w:pPr>
      <w:r>
        <w:rPr>
          <w:b/>
        </w:rPr>
        <w:t xml:space="preserve">Notice that </w:t>
      </w:r>
      <w:r>
        <w:t>this notation allows us to give a name to each constraint (</w:t>
      </w:r>
      <w:proofErr w:type="spellStart"/>
      <w:r>
        <w:t>course</w:t>
      </w:r>
      <w:ins w:id="42" w:author="vbaumgartner" w:date="2018-08-20T17:06:00Z">
        <w:r>
          <w:t>I</w:t>
        </w:r>
      </w:ins>
      <w:del w:id="43" w:author="vbaumgartner" w:date="2018-08-20T17:06:00Z">
        <w:r>
          <w:delText>I</w:delText>
        </w:r>
      </w:del>
      <w:r>
        <w:t>d</w:t>
      </w:r>
      <w:proofErr w:type="spellEnd"/>
      <w:r>
        <w:t xml:space="preserve"> and </w:t>
      </w:r>
      <w:proofErr w:type="spellStart"/>
      <w:r>
        <w:t>courseName</w:t>
      </w:r>
      <w:proofErr w:type="spellEnd"/>
      <w:r>
        <w:t xml:space="preserve"> in </w:t>
      </w:r>
      <w:proofErr w:type="gramStart"/>
      <w:r>
        <w:t>our</w:t>
      </w:r>
      <w:proofErr w:type="gramEnd"/>
    </w:p>
    <w:p w:rsidR="0076121D" w:rsidRDefault="00B2330B">
      <w:pPr>
        <w:pBdr>
          <w:top w:val="nil"/>
          <w:left w:val="nil"/>
          <w:bottom w:val="nil"/>
          <w:right w:val="nil"/>
          <w:between w:val="nil"/>
        </w:pBdr>
        <w:spacing w:after="0"/>
      </w:pPr>
      <w:r>
        <w:t xml:space="preserve">case), </w:t>
      </w:r>
      <w:proofErr w:type="gramStart"/>
      <w:r>
        <w:t>and also</w:t>
      </w:r>
      <w:proofErr w:type="gramEnd"/>
      <w:r>
        <w:t xml:space="preserve"> that NOT NULL has to be expressed as a column constraint.</w:t>
      </w:r>
    </w:p>
    <w:p w:rsidR="0076121D" w:rsidRDefault="0076121D">
      <w:pPr>
        <w:pBdr>
          <w:top w:val="nil"/>
          <w:left w:val="nil"/>
          <w:bottom w:val="nil"/>
          <w:right w:val="nil"/>
          <w:between w:val="nil"/>
        </w:pBdr>
        <w:spacing w:after="0"/>
      </w:pPr>
    </w:p>
    <w:p w:rsidR="0076121D" w:rsidRDefault="00B2330B">
      <w:pPr>
        <w:pBdr>
          <w:top w:val="nil"/>
          <w:left w:val="nil"/>
          <w:bottom w:val="nil"/>
          <w:right w:val="nil"/>
          <w:between w:val="nil"/>
        </w:pBdr>
        <w:spacing w:after="0"/>
      </w:pPr>
      <w:r>
        <w:t>SQL constraints include the following:</w:t>
      </w:r>
    </w:p>
    <w:p w:rsidR="0076121D" w:rsidRDefault="00B2330B">
      <w:pPr>
        <w:numPr>
          <w:ilvl w:val="0"/>
          <w:numId w:val="6"/>
        </w:numPr>
        <w:pBdr>
          <w:top w:val="nil"/>
          <w:left w:val="nil"/>
          <w:bottom w:val="nil"/>
          <w:right w:val="nil"/>
          <w:between w:val="nil"/>
        </w:pBdr>
        <w:spacing w:after="0"/>
      </w:pPr>
      <w:r>
        <w:rPr>
          <w:color w:val="000000"/>
        </w:rPr>
        <w:t>NOT NULL</w:t>
      </w:r>
    </w:p>
    <w:p w:rsidR="0076121D" w:rsidRDefault="00B2330B">
      <w:pPr>
        <w:numPr>
          <w:ilvl w:val="0"/>
          <w:numId w:val="6"/>
        </w:numPr>
        <w:pBdr>
          <w:top w:val="nil"/>
          <w:left w:val="nil"/>
          <w:bottom w:val="nil"/>
          <w:right w:val="nil"/>
          <w:between w:val="nil"/>
        </w:pBdr>
        <w:spacing w:after="0"/>
      </w:pPr>
      <w:r>
        <w:rPr>
          <w:color w:val="000000"/>
        </w:rPr>
        <w:t>PRIMARY KEY</w:t>
      </w:r>
    </w:p>
    <w:p w:rsidR="0076121D" w:rsidRDefault="00B2330B">
      <w:pPr>
        <w:numPr>
          <w:ilvl w:val="0"/>
          <w:numId w:val="6"/>
        </w:numPr>
        <w:pBdr>
          <w:top w:val="nil"/>
          <w:left w:val="nil"/>
          <w:bottom w:val="nil"/>
          <w:right w:val="nil"/>
          <w:between w:val="nil"/>
        </w:pBdr>
        <w:spacing w:after="0"/>
      </w:pPr>
      <w:r>
        <w:rPr>
          <w:color w:val="000000"/>
        </w:rPr>
        <w:t>UNIQUE</w:t>
      </w:r>
    </w:p>
    <w:p w:rsidR="0076121D" w:rsidRDefault="00B2330B">
      <w:pPr>
        <w:numPr>
          <w:ilvl w:val="0"/>
          <w:numId w:val="6"/>
        </w:numPr>
        <w:pBdr>
          <w:top w:val="nil"/>
          <w:left w:val="nil"/>
          <w:bottom w:val="nil"/>
          <w:right w:val="nil"/>
          <w:between w:val="nil"/>
        </w:pBdr>
        <w:spacing w:after="0"/>
      </w:pPr>
      <w:r>
        <w:rPr>
          <w:color w:val="000000"/>
        </w:rPr>
        <w:t>FOREIGN KEY ... REFERENCES this constraint allows us to express a foreign key.</w:t>
      </w:r>
    </w:p>
    <w:p w:rsidR="0076121D" w:rsidRDefault="00B2330B">
      <w:pPr>
        <w:numPr>
          <w:ilvl w:val="0"/>
          <w:numId w:val="6"/>
        </w:numPr>
        <w:pBdr>
          <w:top w:val="nil"/>
          <w:left w:val="nil"/>
          <w:bottom w:val="nil"/>
          <w:right w:val="nil"/>
          <w:between w:val="nil"/>
        </w:pBdr>
        <w:spacing w:after="0"/>
      </w:pPr>
      <w:r>
        <w:rPr>
          <w:color w:val="000000"/>
        </w:rPr>
        <w:t>CHECK This constraint allows us to add an arbitrary predicate to be tested</w:t>
      </w:r>
    </w:p>
    <w:p w:rsidR="0076121D" w:rsidRDefault="0076121D">
      <w:pPr>
        <w:pBdr>
          <w:top w:val="nil"/>
          <w:left w:val="nil"/>
          <w:bottom w:val="nil"/>
          <w:right w:val="nil"/>
          <w:between w:val="nil"/>
        </w:pBdr>
        <w:spacing w:after="0"/>
        <w:rPr>
          <w:b/>
        </w:rPr>
      </w:pPr>
    </w:p>
    <w:p w:rsidR="0076121D" w:rsidRDefault="00B2330B">
      <w:pPr>
        <w:rPr>
          <w:color w:val="000000"/>
        </w:rPr>
      </w:pPr>
      <w:bookmarkStart w:id="44" w:name="_2jxsxqh" w:colFirst="0" w:colLast="0"/>
      <w:bookmarkEnd w:id="44"/>
      <w:r>
        <w:br w:type="page"/>
      </w:r>
    </w:p>
    <w:p w:rsidR="0076121D" w:rsidRDefault="00B2330B" w:rsidP="0041733B">
      <w:pPr>
        <w:pStyle w:val="Heading1"/>
        <w:rPr>
          <w:color w:val="000000"/>
          <w:sz w:val="24"/>
          <w:szCs w:val="24"/>
        </w:rPr>
      </w:pPr>
      <w:r>
        <w:rPr>
          <w:b/>
          <w:sz w:val="24"/>
          <w:szCs w:val="24"/>
        </w:rPr>
        <w:lastRenderedPageBreak/>
        <w:t>Chapter 2.  SQL statements to create and manage database and database tables</w:t>
      </w:r>
    </w:p>
    <w:p w:rsidR="0076121D" w:rsidRDefault="00B2330B">
      <w:pPr>
        <w:spacing w:after="0"/>
        <w:rPr>
          <w:color w:val="000000"/>
        </w:rPr>
      </w:pPr>
      <w:r>
        <w:rPr>
          <w:color w:val="000000"/>
        </w:rPr>
        <w:t xml:space="preserve">N.B. First thing is first, before you proceed with this lesson make sure that you have installed SQLite manager. If you haven’t done so, you may refer to Appendix 1. A. </w:t>
      </w:r>
    </w:p>
    <w:p w:rsidR="0076121D" w:rsidRDefault="0076121D">
      <w:pPr>
        <w:spacing w:after="0"/>
        <w:rPr>
          <w:color w:val="000000"/>
        </w:rPr>
      </w:pPr>
    </w:p>
    <w:p w:rsidR="0076121D" w:rsidRDefault="00B2330B">
      <w:pPr>
        <w:spacing w:after="0"/>
        <w:rPr>
          <w:color w:val="000000"/>
        </w:rPr>
      </w:pPr>
      <w:r>
        <w:rPr>
          <w:color w:val="000000"/>
        </w:rPr>
        <w:t xml:space="preserve">To check the correct installation of SQLite, from the command line, change your directory to the directory of SQLite installation.  The SQLite project provides a simple command-line program named </w:t>
      </w:r>
      <w:r>
        <w:rPr>
          <w:b/>
          <w:color w:val="000000"/>
        </w:rPr>
        <w:t>sqlite3</w:t>
      </w:r>
      <w:r>
        <w:rPr>
          <w:color w:val="000000"/>
        </w:rPr>
        <w:t xml:space="preserve"> (or </w:t>
      </w:r>
      <w:r>
        <w:rPr>
          <w:b/>
          <w:color w:val="000000"/>
        </w:rPr>
        <w:t>sqlite3.exe</w:t>
      </w:r>
      <w:r>
        <w:rPr>
          <w:color w:val="000000"/>
        </w:rPr>
        <w:t xml:space="preserve"> on Windows) that allows the user to manually enter and execute SQL statements against an SQLite database. This document provides a brief introduction on how to use the </w:t>
      </w:r>
      <w:r>
        <w:rPr>
          <w:b/>
          <w:color w:val="000000"/>
        </w:rPr>
        <w:t>sqlite3</w:t>
      </w:r>
      <w:r>
        <w:rPr>
          <w:color w:val="000000"/>
        </w:rPr>
        <w:t xml:space="preserve"> program. </w:t>
      </w:r>
    </w:p>
    <w:p w:rsidR="0076121D" w:rsidRDefault="0076121D">
      <w:pPr>
        <w:spacing w:after="0"/>
        <w:rPr>
          <w:color w:val="000000"/>
        </w:rPr>
      </w:pPr>
    </w:p>
    <w:p w:rsidR="0076121D" w:rsidRDefault="00B2330B" w:rsidP="0041733B">
      <w:pPr>
        <w:pStyle w:val="Heading2"/>
        <w:rPr>
          <w:b w:val="0"/>
          <w:color w:val="000000"/>
        </w:rPr>
      </w:pPr>
      <w:r>
        <w:rPr>
          <w:b w:val="0"/>
          <w:color w:val="000000"/>
        </w:rPr>
        <w:t>2</w:t>
      </w:r>
      <w:r>
        <w:rPr>
          <w:b w:val="0"/>
          <w:color w:val="000000"/>
          <w:sz w:val="24"/>
          <w:szCs w:val="24"/>
        </w:rPr>
        <w:t>.1 How to start a database in SQLite:</w:t>
      </w:r>
      <w:r>
        <w:rPr>
          <w:b w:val="0"/>
          <w:color w:val="000000"/>
        </w:rPr>
        <w:t xml:space="preserve"> </w:t>
      </w:r>
    </w:p>
    <w:p w:rsidR="0076121D" w:rsidRDefault="00B2330B">
      <w:pPr>
        <w:spacing w:after="0"/>
        <w:rPr>
          <w:color w:val="000000"/>
        </w:rPr>
      </w:pPr>
      <w:r>
        <w:rPr>
          <w:color w:val="000000"/>
        </w:rPr>
        <w:t xml:space="preserve">To start the </w:t>
      </w:r>
      <w:r>
        <w:rPr>
          <w:b/>
          <w:color w:val="000000"/>
        </w:rPr>
        <w:t>sqlite3</w:t>
      </w:r>
      <w:r>
        <w:rPr>
          <w:color w:val="000000"/>
        </w:rPr>
        <w:t xml:space="preserve"> go to the directory where you extracted the SQLite files.</w:t>
      </w:r>
    </w:p>
    <w:p w:rsidR="0076121D" w:rsidRDefault="0076121D">
      <w:pPr>
        <w:spacing w:after="0"/>
        <w:rPr>
          <w:color w:val="000000"/>
        </w:rPr>
      </w:pPr>
    </w:p>
    <w:p w:rsidR="0076121D" w:rsidRDefault="00B2330B">
      <w:pPr>
        <w:spacing w:after="0"/>
        <w:rPr>
          <w:color w:val="000000"/>
        </w:rPr>
      </w:pPr>
      <w:r>
        <w:rPr>
          <w:noProof/>
        </w:rPr>
        <w:drawing>
          <wp:inline distT="0" distB="0" distL="0" distR="0">
            <wp:extent cx="4898166" cy="1615354"/>
            <wp:effectExtent l="0" t="0" r="0" b="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4898166" cy="1615354"/>
                    </a:xfrm>
                    <a:prstGeom prst="rect">
                      <a:avLst/>
                    </a:prstGeom>
                    <a:ln/>
                  </pic:spPr>
                </pic:pic>
              </a:graphicData>
            </a:graphic>
          </wp:inline>
        </w:drawing>
      </w:r>
    </w:p>
    <w:p w:rsidR="0076121D" w:rsidRDefault="00B2330B">
      <w:pPr>
        <w:rPr>
          <w:color w:val="000000"/>
        </w:rPr>
      </w:pPr>
      <w:r>
        <w:rPr>
          <w:color w:val="000000"/>
        </w:rPr>
        <w:t xml:space="preserve">Make sure that </w:t>
      </w:r>
      <w:r>
        <w:rPr>
          <w:b/>
          <w:i/>
          <w:color w:val="000000"/>
        </w:rPr>
        <w:t>sqlite3.exe</w:t>
      </w:r>
      <w:r>
        <w:rPr>
          <w:color w:val="000000"/>
        </w:rPr>
        <w:t xml:space="preserve"> exists </w:t>
      </w:r>
    </w:p>
    <w:p w:rsidR="0076121D" w:rsidRDefault="00B2330B" w:rsidP="0041733B">
      <w:pPr>
        <w:pStyle w:val="Heading2"/>
        <w:rPr>
          <w:b w:val="0"/>
          <w:color w:val="000000"/>
          <w:sz w:val="24"/>
          <w:szCs w:val="24"/>
        </w:rPr>
      </w:pPr>
      <w:bookmarkStart w:id="45" w:name="_z337ya" w:colFirst="0" w:colLast="0"/>
      <w:bookmarkEnd w:id="45"/>
      <w:r>
        <w:rPr>
          <w:b w:val="0"/>
          <w:color w:val="000000"/>
          <w:sz w:val="24"/>
          <w:szCs w:val="24"/>
        </w:rPr>
        <w:t xml:space="preserve">SQL code to create a database </w:t>
      </w:r>
    </w:p>
    <w:p w:rsidR="0076121D" w:rsidRDefault="00B2330B">
      <w:pPr>
        <w:numPr>
          <w:ilvl w:val="0"/>
          <w:numId w:val="11"/>
        </w:numPr>
        <w:pBdr>
          <w:top w:val="nil"/>
          <w:left w:val="nil"/>
          <w:bottom w:val="nil"/>
          <w:right w:val="nil"/>
          <w:between w:val="nil"/>
        </w:pBdr>
        <w:ind w:left="720"/>
        <w:rPr>
          <w:b/>
          <w:color w:val="000000"/>
        </w:rPr>
      </w:pPr>
      <w:r>
        <w:rPr>
          <w:b/>
          <w:color w:val="000000"/>
        </w:rPr>
        <w:t>using SQLite Syntax</w:t>
      </w:r>
    </w:p>
    <w:p w:rsidR="0076121D" w:rsidRDefault="00B2330B">
      <w:pPr>
        <w:ind w:left="360"/>
        <w:rPr>
          <w:color w:val="000000"/>
        </w:rPr>
      </w:pPr>
      <w:bookmarkStart w:id="46" w:name="_3j2qqm3" w:colFirst="0" w:colLast="0"/>
      <w:bookmarkEnd w:id="46"/>
      <w:r>
        <w:rPr>
          <w:b/>
          <w:color w:val="000000"/>
        </w:rPr>
        <w:t>T</w:t>
      </w:r>
      <w:r>
        <w:rPr>
          <w:color w:val="000000"/>
        </w:rPr>
        <w:t xml:space="preserve">o create a new SQLite database named "my database”, type the following code on command line </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bookmarkStart w:id="47" w:name="_1y810tw" w:colFirst="0" w:colLast="0"/>
      <w:bookmarkEnd w:id="47"/>
      <w:r>
        <w:rPr>
          <w:color w:val="000000"/>
        </w:rPr>
        <w:t xml:space="preserve">C:\sqlite&gt; sqlite3 </w:t>
      </w:r>
      <w:proofErr w:type="spellStart"/>
      <w:r>
        <w:rPr>
          <w:color w:val="000000"/>
        </w:rPr>
        <w:t>my_database.db</w:t>
      </w:r>
      <w:proofErr w:type="spellEnd"/>
      <w:r>
        <w:rPr>
          <w:color w:val="000000"/>
        </w:rPr>
        <w:t xml:space="preserve"> </w:t>
      </w:r>
    </w:p>
    <w:p w:rsidR="0076121D" w:rsidRDefault="00B2330B">
      <w:pPr>
        <w:spacing w:after="0"/>
        <w:rPr>
          <w:b/>
          <w:color w:val="000000"/>
        </w:rPr>
      </w:pPr>
      <w:r>
        <w:rPr>
          <w:b/>
          <w:color w:val="000000"/>
        </w:rPr>
        <w:t>Example:</w:t>
      </w:r>
    </w:p>
    <w:p w:rsidR="0076121D" w:rsidRDefault="00B2330B">
      <w:pPr>
        <w:spacing w:after="0"/>
        <w:rPr>
          <w:color w:val="000000"/>
        </w:rPr>
      </w:pPr>
      <w:r>
        <w:rPr>
          <w:noProof/>
        </w:rPr>
        <w:drawing>
          <wp:inline distT="0" distB="0" distL="0" distR="0">
            <wp:extent cx="3752850" cy="514350"/>
            <wp:effectExtent l="0" t="0" r="0" b="0"/>
            <wp:docPr id="2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3752850" cy="514350"/>
                    </a:xfrm>
                    <a:prstGeom prst="rect">
                      <a:avLst/>
                    </a:prstGeom>
                    <a:ln/>
                  </pic:spPr>
                </pic:pic>
              </a:graphicData>
            </a:graphic>
          </wp:inline>
        </w:drawing>
      </w:r>
    </w:p>
    <w:p w:rsidR="0076121D" w:rsidRDefault="0076121D">
      <w:pPr>
        <w:spacing w:after="0"/>
        <w:rPr>
          <w:color w:val="000000"/>
        </w:rPr>
      </w:pPr>
    </w:p>
    <w:p w:rsidR="0076121D" w:rsidRDefault="00B2330B">
      <w:pPr>
        <w:rPr>
          <w:color w:val="000000"/>
        </w:rPr>
      </w:pPr>
      <w:bookmarkStart w:id="48" w:name="_4i7ojhp" w:colFirst="0" w:colLast="0"/>
      <w:bookmarkEnd w:id="48"/>
      <w:r>
        <w:rPr>
          <w:b/>
          <w:color w:val="000000"/>
        </w:rPr>
        <w:t>Note.</w:t>
      </w:r>
      <w:r>
        <w:rPr>
          <w:color w:val="000000"/>
        </w:rPr>
        <w:t xml:space="preserve"> The above statement will create a database with the name </w:t>
      </w:r>
      <w:r>
        <w:rPr>
          <w:b/>
          <w:color w:val="000000"/>
        </w:rPr>
        <w:t>“</w:t>
      </w:r>
      <w:proofErr w:type="spellStart"/>
      <w:r>
        <w:rPr>
          <w:b/>
          <w:color w:val="000000"/>
        </w:rPr>
        <w:t>my_database</w:t>
      </w:r>
      <w:proofErr w:type="spellEnd"/>
      <w:r>
        <w:rPr>
          <w:b/>
          <w:color w:val="000000"/>
        </w:rPr>
        <w:t>”.</w:t>
      </w:r>
      <w:r>
        <w:rPr>
          <w:color w:val="000000"/>
        </w:rPr>
        <w:t xml:space="preserve"> If the database name does not exist, a new database file with the given name will be created automatically. The command line changes to </w:t>
      </w:r>
      <w:proofErr w:type="spellStart"/>
      <w:r>
        <w:rPr>
          <w:color w:val="000000"/>
          <w:highlight w:val="yellow"/>
        </w:rPr>
        <w:t>sqlite</w:t>
      </w:r>
      <w:proofErr w:type="spellEnd"/>
      <w:r>
        <w:rPr>
          <w:color w:val="000000"/>
          <w:highlight w:val="yellow"/>
        </w:rPr>
        <w:t xml:space="preserve"> &gt; prompt</w:t>
      </w:r>
      <w:r>
        <w:rPr>
          <w:color w:val="000000"/>
        </w:rPr>
        <w:t>.</w:t>
      </w:r>
      <w:r>
        <w:t xml:space="preserve"> </w:t>
      </w:r>
      <w:r>
        <w:rPr>
          <w:color w:val="000000"/>
        </w:rPr>
        <w:t xml:space="preserve"> SQLite doesn't use the CREATE DATABASE statement like other databases.</w:t>
      </w:r>
    </w:p>
    <w:p w:rsidR="0076121D" w:rsidRDefault="0076121D">
      <w:pPr>
        <w:spacing w:after="0"/>
        <w:rPr>
          <w:color w:val="000000"/>
        </w:rPr>
      </w:pPr>
    </w:p>
    <w:p w:rsidR="0076121D" w:rsidRDefault="00B2330B">
      <w:pPr>
        <w:rPr>
          <w:color w:val="000000"/>
        </w:rPr>
      </w:pPr>
      <w:r>
        <w:rPr>
          <w:b/>
          <w:color w:val="000000"/>
        </w:rPr>
        <w:t>T</w:t>
      </w:r>
      <w:r>
        <w:rPr>
          <w:color w:val="000000"/>
        </w:rPr>
        <w:t xml:space="preserve">o show the created database type the following code at the command line </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bookmarkStart w:id="49" w:name="_2xcytpi" w:colFirst="0" w:colLast="0"/>
      <w:bookmarkEnd w:id="49"/>
      <w:proofErr w:type="spellStart"/>
      <w:r>
        <w:rPr>
          <w:color w:val="000000"/>
        </w:rPr>
        <w:lastRenderedPageBreak/>
        <w:t>sqlite</w:t>
      </w:r>
      <w:proofErr w:type="spellEnd"/>
      <w:proofErr w:type="gramStart"/>
      <w:r>
        <w:rPr>
          <w:color w:val="000000"/>
        </w:rPr>
        <w:t>&gt; .show</w:t>
      </w:r>
      <w:proofErr w:type="gramEnd"/>
      <w:r>
        <w:rPr>
          <w:color w:val="000000"/>
        </w:rPr>
        <w:t xml:space="preserve"> </w:t>
      </w:r>
    </w:p>
    <w:p w:rsidR="0076121D" w:rsidRDefault="00B2330B">
      <w:pPr>
        <w:rPr>
          <w:b/>
          <w:color w:val="000000"/>
        </w:rPr>
      </w:pPr>
      <w:r>
        <w:rPr>
          <w:b/>
          <w:color w:val="000000"/>
        </w:rPr>
        <w:t xml:space="preserve">Example: </w:t>
      </w:r>
    </w:p>
    <w:p w:rsidR="0076121D" w:rsidRDefault="00B2330B">
      <w:pPr>
        <w:rPr>
          <w:b/>
          <w:color w:val="000000"/>
        </w:rPr>
      </w:pPr>
      <w:r>
        <w:rPr>
          <w:noProof/>
        </w:rPr>
        <w:drawing>
          <wp:inline distT="0" distB="0" distL="0" distR="0">
            <wp:extent cx="4670415" cy="1707791"/>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4670415" cy="1707791"/>
                    </a:xfrm>
                    <a:prstGeom prst="rect">
                      <a:avLst/>
                    </a:prstGeom>
                    <a:ln/>
                  </pic:spPr>
                </pic:pic>
              </a:graphicData>
            </a:graphic>
          </wp:inline>
        </w:drawing>
      </w:r>
    </w:p>
    <w:p w:rsidR="0076121D" w:rsidRDefault="00B2330B">
      <w:pPr>
        <w:numPr>
          <w:ilvl w:val="0"/>
          <w:numId w:val="16"/>
        </w:numPr>
        <w:pBdr>
          <w:top w:val="nil"/>
          <w:left w:val="nil"/>
          <w:bottom w:val="nil"/>
          <w:right w:val="nil"/>
          <w:between w:val="nil"/>
        </w:pBdr>
        <w:rPr>
          <w:b/>
          <w:color w:val="000000"/>
          <w:sz w:val="24"/>
          <w:szCs w:val="24"/>
        </w:rPr>
      </w:pPr>
      <w:r>
        <w:rPr>
          <w:b/>
          <w:color w:val="000000"/>
          <w:sz w:val="24"/>
          <w:szCs w:val="24"/>
        </w:rPr>
        <w:t xml:space="preserve">using MySQL Syntax </w:t>
      </w:r>
    </w:p>
    <w:p w:rsidR="0076121D" w:rsidRDefault="00B2330B">
      <w:pPr>
        <w:spacing w:after="0"/>
        <w:ind w:left="360"/>
        <w:rPr>
          <w:color w:val="000000"/>
        </w:rPr>
      </w:pPr>
      <w:r>
        <w:rPr>
          <w:color w:val="000000"/>
        </w:rPr>
        <w:t xml:space="preserve">MySQL database uses the CREATE DATABASE statement like other databases. </w:t>
      </w:r>
    </w:p>
    <w:p w:rsidR="0076121D" w:rsidRDefault="0076121D">
      <w:pPr>
        <w:spacing w:after="0"/>
        <w:ind w:left="360"/>
        <w:rPr>
          <w:color w:val="000000"/>
        </w:rPr>
      </w:pPr>
    </w:p>
    <w:p w:rsidR="0076121D" w:rsidRDefault="00B2330B">
      <w:pPr>
        <w:ind w:left="360"/>
        <w:rPr>
          <w:color w:val="000000"/>
        </w:rPr>
      </w:pPr>
      <w:r>
        <w:rPr>
          <w:b/>
          <w:color w:val="000000"/>
        </w:rPr>
        <w:t>T</w:t>
      </w:r>
      <w:r>
        <w:rPr>
          <w:color w:val="000000"/>
        </w:rPr>
        <w:t xml:space="preserve">o create a new MySQL database named "my database”, type the following code on command line </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bookmarkStart w:id="50" w:name="_1ci93xb" w:colFirst="0" w:colLast="0"/>
      <w:bookmarkEnd w:id="50"/>
      <w:proofErr w:type="spellStart"/>
      <w:r>
        <w:rPr>
          <w:color w:val="000000"/>
        </w:rPr>
        <w:t>mysql</w:t>
      </w:r>
      <w:proofErr w:type="spellEnd"/>
      <w:r>
        <w:rPr>
          <w:color w:val="000000"/>
        </w:rPr>
        <w:t xml:space="preserve">&gt; CREATE DATABASE </w:t>
      </w:r>
      <w:proofErr w:type="spellStart"/>
      <w:r>
        <w:rPr>
          <w:color w:val="000000"/>
        </w:rPr>
        <w:t>courses_db</w:t>
      </w:r>
      <w:proofErr w:type="spellEnd"/>
      <w:r>
        <w:rPr>
          <w:color w:val="000000"/>
        </w:rPr>
        <w:t>;</w:t>
      </w:r>
    </w:p>
    <w:p w:rsidR="0076121D" w:rsidRDefault="0076121D">
      <w:pPr>
        <w:spacing w:after="0"/>
        <w:rPr>
          <w:b/>
          <w:color w:val="000000"/>
        </w:rPr>
      </w:pPr>
    </w:p>
    <w:p w:rsidR="0076121D" w:rsidRDefault="00B2330B">
      <w:pPr>
        <w:spacing w:after="0"/>
        <w:rPr>
          <w:b/>
          <w:color w:val="000000"/>
          <w:sz w:val="24"/>
          <w:szCs w:val="24"/>
        </w:rPr>
      </w:pPr>
      <w:r>
        <w:rPr>
          <w:b/>
          <w:color w:val="000000"/>
          <w:sz w:val="24"/>
          <w:szCs w:val="24"/>
        </w:rPr>
        <w:t>Example:</w:t>
      </w:r>
    </w:p>
    <w:p w:rsidR="0076121D" w:rsidRDefault="00B2330B">
      <w:pPr>
        <w:spacing w:after="0"/>
        <w:rPr>
          <w:b/>
          <w:color w:val="000000"/>
        </w:rPr>
      </w:pPr>
      <w:r>
        <w:rPr>
          <w:noProof/>
        </w:rPr>
        <w:drawing>
          <wp:inline distT="0" distB="0" distL="0" distR="0">
            <wp:extent cx="4793406" cy="368427"/>
            <wp:effectExtent l="0" t="0" r="0" b="0"/>
            <wp:docPr id="2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4793406" cy="368427"/>
                    </a:xfrm>
                    <a:prstGeom prst="rect">
                      <a:avLst/>
                    </a:prstGeom>
                    <a:ln/>
                  </pic:spPr>
                </pic:pic>
              </a:graphicData>
            </a:graphic>
          </wp:inline>
        </w:drawing>
      </w:r>
    </w:p>
    <w:p w:rsidR="0076121D" w:rsidRDefault="0076121D">
      <w:pPr>
        <w:spacing w:after="0"/>
        <w:rPr>
          <w:b/>
          <w:color w:val="000000"/>
          <w:sz w:val="24"/>
          <w:szCs w:val="24"/>
        </w:rPr>
      </w:pPr>
    </w:p>
    <w:p w:rsidR="0076121D" w:rsidRDefault="00B2330B">
      <w:pPr>
        <w:spacing w:after="0"/>
        <w:rPr>
          <w:b/>
          <w:color w:val="000000"/>
          <w:sz w:val="24"/>
          <w:szCs w:val="24"/>
        </w:rPr>
      </w:pPr>
      <w:r>
        <w:rPr>
          <w:b/>
          <w:color w:val="000000"/>
          <w:sz w:val="24"/>
          <w:szCs w:val="24"/>
        </w:rPr>
        <w:t>SQLite Meta Commands:</w:t>
      </w:r>
    </w:p>
    <w:p w:rsidR="0076121D" w:rsidRDefault="0076121D">
      <w:pPr>
        <w:spacing w:after="0"/>
        <w:rPr>
          <w:b/>
          <w:color w:val="000000"/>
          <w:sz w:val="24"/>
          <w:szCs w:val="24"/>
        </w:rPr>
      </w:pPr>
    </w:p>
    <w:p w:rsidR="0076121D" w:rsidRDefault="00B2330B">
      <w:pPr>
        <w:spacing w:after="0"/>
        <w:ind w:left="360"/>
        <w:rPr>
          <w:color w:val="000000"/>
        </w:rPr>
      </w:pPr>
      <w:r>
        <w:rPr>
          <w:color w:val="000000"/>
        </w:rPr>
        <w:t>Meta Commands are used for definition and administration operations. In SQLite, they always start with a dot. Here are some of the common ones:</w:t>
      </w:r>
    </w:p>
    <w:p w:rsidR="0076121D" w:rsidRDefault="0076121D">
      <w:pPr>
        <w:spacing w:after="0"/>
        <w:ind w:left="360"/>
        <w:rPr>
          <w:color w:val="000000"/>
        </w:rPr>
      </w:pPr>
    </w:p>
    <w:p w:rsidR="0076121D" w:rsidRDefault="0076121D">
      <w:pPr>
        <w:rPr>
          <w:color w:val="000000"/>
        </w:rPr>
      </w:pPr>
    </w:p>
    <w:tbl>
      <w:tblPr>
        <w:tblStyle w:val="a"/>
        <w:tblW w:w="8826"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6"/>
        <w:gridCol w:w="7350"/>
      </w:tblGrid>
      <w:tr w:rsidR="0076121D">
        <w:trPr>
          <w:trHeight w:val="280"/>
        </w:trPr>
        <w:tc>
          <w:tcPr>
            <w:tcW w:w="1476" w:type="dxa"/>
          </w:tcPr>
          <w:p w:rsidR="0076121D" w:rsidRDefault="00B2330B">
            <w:pPr>
              <w:spacing w:after="160" w:line="259" w:lineRule="auto"/>
              <w:rPr>
                <w:b/>
                <w:color w:val="000000"/>
              </w:rPr>
            </w:pPr>
            <w:r>
              <w:rPr>
                <w:b/>
                <w:color w:val="000000"/>
              </w:rPr>
              <w:t>Command</w:t>
            </w:r>
          </w:p>
        </w:tc>
        <w:tc>
          <w:tcPr>
            <w:tcW w:w="7350" w:type="dxa"/>
          </w:tcPr>
          <w:p w:rsidR="0076121D" w:rsidRDefault="00B2330B">
            <w:pPr>
              <w:spacing w:after="160" w:line="259" w:lineRule="auto"/>
              <w:rPr>
                <w:b/>
                <w:color w:val="000000"/>
              </w:rPr>
            </w:pPr>
            <w:r>
              <w:rPr>
                <w:b/>
                <w:color w:val="000000"/>
              </w:rPr>
              <w:t>Description</w:t>
            </w:r>
          </w:p>
        </w:tc>
      </w:tr>
      <w:tr w:rsidR="0076121D">
        <w:trPr>
          <w:trHeight w:val="280"/>
        </w:trPr>
        <w:tc>
          <w:tcPr>
            <w:tcW w:w="1476" w:type="dxa"/>
          </w:tcPr>
          <w:p w:rsidR="0076121D" w:rsidRDefault="00B2330B">
            <w:pPr>
              <w:spacing w:after="160" w:line="259" w:lineRule="auto"/>
              <w:rPr>
                <w:color w:val="000000"/>
              </w:rPr>
            </w:pPr>
            <w:proofErr w:type="gramStart"/>
            <w:r>
              <w:rPr>
                <w:color w:val="000000"/>
              </w:rPr>
              <w:t>.show</w:t>
            </w:r>
            <w:proofErr w:type="gramEnd"/>
          </w:p>
        </w:tc>
        <w:tc>
          <w:tcPr>
            <w:tcW w:w="7350" w:type="dxa"/>
          </w:tcPr>
          <w:p w:rsidR="0076121D" w:rsidRDefault="00B2330B">
            <w:pPr>
              <w:spacing w:after="160" w:line="259" w:lineRule="auto"/>
              <w:rPr>
                <w:color w:val="000000"/>
              </w:rPr>
            </w:pPr>
            <w:r>
              <w:rPr>
                <w:color w:val="000000"/>
              </w:rPr>
              <w:t>Displays current settings for various parameters</w:t>
            </w:r>
          </w:p>
        </w:tc>
      </w:tr>
      <w:tr w:rsidR="0076121D">
        <w:trPr>
          <w:trHeight w:val="280"/>
        </w:trPr>
        <w:tc>
          <w:tcPr>
            <w:tcW w:w="1476" w:type="dxa"/>
          </w:tcPr>
          <w:p w:rsidR="0076121D" w:rsidRDefault="00B2330B">
            <w:pPr>
              <w:spacing w:after="160" w:line="259" w:lineRule="auto"/>
              <w:rPr>
                <w:color w:val="000000"/>
              </w:rPr>
            </w:pPr>
            <w:proofErr w:type="gramStart"/>
            <w:r>
              <w:rPr>
                <w:color w:val="000000"/>
              </w:rPr>
              <w:t>.databases</w:t>
            </w:r>
            <w:proofErr w:type="gramEnd"/>
          </w:p>
        </w:tc>
        <w:tc>
          <w:tcPr>
            <w:tcW w:w="7350" w:type="dxa"/>
          </w:tcPr>
          <w:p w:rsidR="0076121D" w:rsidRDefault="00B2330B">
            <w:pPr>
              <w:spacing w:after="160" w:line="259" w:lineRule="auto"/>
              <w:rPr>
                <w:color w:val="000000"/>
              </w:rPr>
            </w:pPr>
            <w:r>
              <w:rPr>
                <w:color w:val="000000"/>
              </w:rPr>
              <w:t>Provides database names and files</w:t>
            </w:r>
          </w:p>
        </w:tc>
      </w:tr>
      <w:tr w:rsidR="0076121D">
        <w:trPr>
          <w:trHeight w:val="280"/>
        </w:trPr>
        <w:tc>
          <w:tcPr>
            <w:tcW w:w="1476" w:type="dxa"/>
          </w:tcPr>
          <w:p w:rsidR="0076121D" w:rsidRDefault="00B2330B">
            <w:pPr>
              <w:spacing w:after="160" w:line="259" w:lineRule="auto"/>
              <w:rPr>
                <w:color w:val="000000"/>
              </w:rPr>
            </w:pPr>
            <w:proofErr w:type="gramStart"/>
            <w:r>
              <w:rPr>
                <w:color w:val="000000"/>
              </w:rPr>
              <w:t>.quit</w:t>
            </w:r>
            <w:proofErr w:type="gramEnd"/>
          </w:p>
        </w:tc>
        <w:tc>
          <w:tcPr>
            <w:tcW w:w="7350" w:type="dxa"/>
          </w:tcPr>
          <w:p w:rsidR="0076121D" w:rsidRDefault="00B2330B">
            <w:pPr>
              <w:spacing w:after="160" w:line="259" w:lineRule="auto"/>
              <w:rPr>
                <w:color w:val="000000"/>
              </w:rPr>
            </w:pPr>
            <w:r>
              <w:rPr>
                <w:color w:val="000000"/>
              </w:rPr>
              <w:t>Quit sqlite3 program</w:t>
            </w:r>
          </w:p>
        </w:tc>
      </w:tr>
      <w:tr w:rsidR="0076121D">
        <w:trPr>
          <w:trHeight w:val="260"/>
        </w:trPr>
        <w:tc>
          <w:tcPr>
            <w:tcW w:w="1476" w:type="dxa"/>
          </w:tcPr>
          <w:p w:rsidR="0076121D" w:rsidRDefault="00B2330B">
            <w:pPr>
              <w:spacing w:after="160" w:line="259" w:lineRule="auto"/>
              <w:rPr>
                <w:color w:val="000000"/>
              </w:rPr>
            </w:pPr>
            <w:proofErr w:type="gramStart"/>
            <w:r>
              <w:rPr>
                <w:color w:val="000000"/>
              </w:rPr>
              <w:t>.tables</w:t>
            </w:r>
            <w:proofErr w:type="gramEnd"/>
          </w:p>
        </w:tc>
        <w:tc>
          <w:tcPr>
            <w:tcW w:w="7350" w:type="dxa"/>
          </w:tcPr>
          <w:p w:rsidR="0076121D" w:rsidRDefault="00B2330B">
            <w:pPr>
              <w:spacing w:after="160" w:line="259" w:lineRule="auto"/>
              <w:rPr>
                <w:color w:val="000000"/>
              </w:rPr>
            </w:pPr>
            <w:r>
              <w:rPr>
                <w:color w:val="000000"/>
              </w:rPr>
              <w:t>Show current tables</w:t>
            </w:r>
          </w:p>
        </w:tc>
      </w:tr>
      <w:tr w:rsidR="0076121D">
        <w:trPr>
          <w:trHeight w:val="280"/>
        </w:trPr>
        <w:tc>
          <w:tcPr>
            <w:tcW w:w="1476" w:type="dxa"/>
          </w:tcPr>
          <w:p w:rsidR="0076121D" w:rsidRDefault="00B2330B">
            <w:pPr>
              <w:spacing w:after="160" w:line="259" w:lineRule="auto"/>
              <w:rPr>
                <w:color w:val="000000"/>
              </w:rPr>
            </w:pPr>
            <w:proofErr w:type="gramStart"/>
            <w:r>
              <w:rPr>
                <w:color w:val="000000"/>
              </w:rPr>
              <w:t>.schema</w:t>
            </w:r>
            <w:proofErr w:type="gramEnd"/>
          </w:p>
        </w:tc>
        <w:tc>
          <w:tcPr>
            <w:tcW w:w="7350" w:type="dxa"/>
          </w:tcPr>
          <w:p w:rsidR="0076121D" w:rsidRDefault="00B2330B">
            <w:pPr>
              <w:spacing w:after="160" w:line="259" w:lineRule="auto"/>
              <w:rPr>
                <w:color w:val="000000"/>
              </w:rPr>
            </w:pPr>
            <w:r>
              <w:rPr>
                <w:color w:val="000000"/>
              </w:rPr>
              <w:t>Display schema of table</w:t>
            </w:r>
          </w:p>
        </w:tc>
      </w:tr>
      <w:tr w:rsidR="0076121D">
        <w:trPr>
          <w:trHeight w:val="280"/>
        </w:trPr>
        <w:tc>
          <w:tcPr>
            <w:tcW w:w="1476" w:type="dxa"/>
          </w:tcPr>
          <w:p w:rsidR="0076121D" w:rsidRDefault="00B2330B">
            <w:pPr>
              <w:spacing w:after="160" w:line="259" w:lineRule="auto"/>
              <w:rPr>
                <w:color w:val="000000"/>
              </w:rPr>
            </w:pPr>
            <w:proofErr w:type="gramStart"/>
            <w:r>
              <w:rPr>
                <w:color w:val="000000"/>
              </w:rPr>
              <w:lastRenderedPageBreak/>
              <w:t>.header</w:t>
            </w:r>
            <w:proofErr w:type="gramEnd"/>
          </w:p>
        </w:tc>
        <w:tc>
          <w:tcPr>
            <w:tcW w:w="7350" w:type="dxa"/>
          </w:tcPr>
          <w:p w:rsidR="0076121D" w:rsidRDefault="00B2330B">
            <w:pPr>
              <w:spacing w:after="160" w:line="259" w:lineRule="auto"/>
              <w:rPr>
                <w:color w:val="000000"/>
              </w:rPr>
            </w:pPr>
            <w:r>
              <w:rPr>
                <w:color w:val="000000"/>
              </w:rPr>
              <w:t>Display or hide the output table header</w:t>
            </w:r>
          </w:p>
        </w:tc>
      </w:tr>
      <w:tr w:rsidR="0076121D">
        <w:trPr>
          <w:trHeight w:val="280"/>
        </w:trPr>
        <w:tc>
          <w:tcPr>
            <w:tcW w:w="1476" w:type="dxa"/>
          </w:tcPr>
          <w:p w:rsidR="0076121D" w:rsidRDefault="00B2330B">
            <w:pPr>
              <w:spacing w:after="160" w:line="259" w:lineRule="auto"/>
              <w:rPr>
                <w:color w:val="000000"/>
              </w:rPr>
            </w:pPr>
            <w:proofErr w:type="gramStart"/>
            <w:r>
              <w:rPr>
                <w:color w:val="000000"/>
              </w:rPr>
              <w:t>.mode</w:t>
            </w:r>
            <w:proofErr w:type="gramEnd"/>
          </w:p>
        </w:tc>
        <w:tc>
          <w:tcPr>
            <w:tcW w:w="7350" w:type="dxa"/>
          </w:tcPr>
          <w:p w:rsidR="0076121D" w:rsidRDefault="00B2330B">
            <w:pPr>
              <w:spacing w:after="160" w:line="259" w:lineRule="auto"/>
              <w:rPr>
                <w:color w:val="000000"/>
              </w:rPr>
            </w:pPr>
            <w:r>
              <w:rPr>
                <w:color w:val="000000"/>
              </w:rPr>
              <w:t>Select mode for the output table</w:t>
            </w:r>
          </w:p>
        </w:tc>
      </w:tr>
      <w:tr w:rsidR="0076121D">
        <w:trPr>
          <w:trHeight w:val="280"/>
        </w:trPr>
        <w:tc>
          <w:tcPr>
            <w:tcW w:w="1476" w:type="dxa"/>
          </w:tcPr>
          <w:p w:rsidR="0076121D" w:rsidRDefault="00B2330B">
            <w:pPr>
              <w:spacing w:after="160" w:line="259" w:lineRule="auto"/>
              <w:rPr>
                <w:color w:val="000000"/>
              </w:rPr>
            </w:pPr>
            <w:r>
              <w:rPr>
                <w:color w:val="000000"/>
              </w:rPr>
              <w:t>. dump</w:t>
            </w:r>
          </w:p>
        </w:tc>
        <w:tc>
          <w:tcPr>
            <w:tcW w:w="7350" w:type="dxa"/>
          </w:tcPr>
          <w:p w:rsidR="0076121D" w:rsidRDefault="00B2330B">
            <w:pPr>
              <w:spacing w:after="160" w:line="259" w:lineRule="auto"/>
              <w:rPr>
                <w:color w:val="000000"/>
              </w:rPr>
            </w:pPr>
            <w:r>
              <w:rPr>
                <w:color w:val="000000"/>
              </w:rPr>
              <w:t>Dump database in SQL text format</w:t>
            </w:r>
          </w:p>
        </w:tc>
      </w:tr>
    </w:tbl>
    <w:p w:rsidR="0076121D" w:rsidRDefault="0076121D">
      <w:pPr>
        <w:spacing w:after="0"/>
        <w:rPr>
          <w:color w:val="000000"/>
        </w:rPr>
      </w:pPr>
    </w:p>
    <w:p w:rsidR="0076121D" w:rsidRDefault="0076121D">
      <w:pPr>
        <w:spacing w:after="0"/>
        <w:rPr>
          <w:color w:val="000000"/>
        </w:rPr>
      </w:pPr>
    </w:p>
    <w:p w:rsidR="0076121D" w:rsidRDefault="0076121D">
      <w:pPr>
        <w:spacing w:after="0"/>
        <w:rPr>
          <w:color w:val="000000"/>
        </w:rPr>
      </w:pPr>
    </w:p>
    <w:p w:rsidR="0076121D" w:rsidRDefault="0076121D">
      <w:pPr>
        <w:spacing w:after="0"/>
        <w:rPr>
          <w:color w:val="000000"/>
        </w:rPr>
      </w:pPr>
    </w:p>
    <w:p w:rsidR="0076121D" w:rsidRDefault="0076121D">
      <w:pPr>
        <w:rPr>
          <w:color w:val="000000"/>
        </w:rPr>
      </w:pPr>
    </w:p>
    <w:p w:rsidR="0076121D" w:rsidRDefault="00B2330B" w:rsidP="0041733B">
      <w:pPr>
        <w:pStyle w:val="Heading2"/>
        <w:rPr>
          <w:b w:val="0"/>
          <w:color w:val="000000"/>
          <w:sz w:val="24"/>
          <w:szCs w:val="24"/>
        </w:rPr>
      </w:pPr>
      <w:bookmarkStart w:id="51" w:name="_3whwml4" w:colFirst="0" w:colLast="0"/>
      <w:bookmarkEnd w:id="51"/>
      <w:r>
        <w:rPr>
          <w:b w:val="0"/>
          <w:color w:val="000000"/>
          <w:sz w:val="24"/>
          <w:szCs w:val="24"/>
        </w:rPr>
        <w:t>How to create table</w:t>
      </w:r>
    </w:p>
    <w:p w:rsidR="0076121D" w:rsidRDefault="00B2330B">
      <w:pPr>
        <w:pBdr>
          <w:top w:val="nil"/>
          <w:left w:val="nil"/>
          <w:bottom w:val="nil"/>
          <w:right w:val="nil"/>
          <w:between w:val="nil"/>
        </w:pBdr>
        <w:spacing w:after="0" w:line="360" w:lineRule="auto"/>
        <w:ind w:hanging="720"/>
        <w:rPr>
          <w:b/>
          <w:color w:val="000000"/>
        </w:rPr>
      </w:pPr>
      <w:r>
        <w:rPr>
          <w:b/>
          <w:color w:val="000000"/>
        </w:rPr>
        <w:t>T</w:t>
      </w:r>
      <w:r>
        <w:rPr>
          <w:color w:val="000000"/>
        </w:rPr>
        <w:t>o create a table in a database named courses, type the following code on command line</w:t>
      </w:r>
    </w:p>
    <w:p w:rsidR="0076121D" w:rsidRDefault="00B2330B">
      <w:pPr>
        <w:numPr>
          <w:ilvl w:val="0"/>
          <w:numId w:val="21"/>
        </w:numPr>
        <w:pBdr>
          <w:top w:val="nil"/>
          <w:left w:val="nil"/>
          <w:bottom w:val="nil"/>
          <w:right w:val="nil"/>
          <w:between w:val="nil"/>
        </w:pBdr>
        <w:spacing w:after="120" w:line="360" w:lineRule="auto"/>
        <w:ind w:left="720"/>
        <w:rPr>
          <w:b/>
          <w:color w:val="000000"/>
        </w:rPr>
      </w:pPr>
      <w:bookmarkStart w:id="52" w:name="_2bn6wsx" w:colFirst="0" w:colLast="0"/>
      <w:bookmarkEnd w:id="52"/>
      <w:r>
        <w:rPr>
          <w:b/>
          <w:color w:val="000000"/>
        </w:rPr>
        <w:t>SQLite syntax</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bookmarkStart w:id="53" w:name="_qsh70q" w:colFirst="0" w:colLast="0"/>
      <w:bookmarkEnd w:id="53"/>
      <w:proofErr w:type="spellStart"/>
      <w:r>
        <w:rPr>
          <w:color w:val="000000"/>
        </w:rPr>
        <w:t>sqlite</w:t>
      </w:r>
      <w:proofErr w:type="spellEnd"/>
      <w:r>
        <w:rPr>
          <w:color w:val="000000"/>
        </w:rPr>
        <w:t>&gt; CREATE TABLE “</w:t>
      </w:r>
      <w:proofErr w:type="spellStart"/>
      <w:r>
        <w:rPr>
          <w:color w:val="000000"/>
        </w:rPr>
        <w:t>table_name</w:t>
      </w:r>
      <w:proofErr w:type="spellEnd"/>
      <w:r>
        <w:rPr>
          <w:color w:val="000000"/>
        </w:rPr>
        <w:t>” (table columns);</w:t>
      </w:r>
    </w:p>
    <w:p w:rsidR="0076121D" w:rsidRDefault="0076121D">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Example:</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 xml:space="preserve">CREATE TABLE </w:t>
      </w:r>
      <w:proofErr w:type="gramStart"/>
      <w:r>
        <w:rPr>
          <w:color w:val="000000"/>
        </w:rPr>
        <w:t>courses(</w:t>
      </w:r>
      <w:proofErr w:type="gramEnd"/>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 xml:space="preserve">   </w:t>
      </w:r>
      <w:proofErr w:type="spellStart"/>
      <w:r>
        <w:rPr>
          <w:color w:val="000000"/>
        </w:rPr>
        <w:t>courseId</w:t>
      </w:r>
      <w:proofErr w:type="spellEnd"/>
      <w:r>
        <w:rPr>
          <w:color w:val="000000"/>
        </w:rPr>
        <w:t xml:space="preserve"> </w:t>
      </w:r>
      <w:r>
        <w:rPr>
          <w:color w:val="000000"/>
        </w:rPr>
        <w:tab/>
      </w:r>
      <w:r>
        <w:rPr>
          <w:color w:val="000000"/>
        </w:rPr>
        <w:tab/>
        <w:t xml:space="preserve">INT </w:t>
      </w:r>
      <w:r>
        <w:rPr>
          <w:color w:val="000000"/>
        </w:rPr>
        <w:tab/>
      </w:r>
      <w:r>
        <w:rPr>
          <w:color w:val="000000"/>
        </w:rPr>
        <w:tab/>
        <w:t>PRIMARY KEY NOT NULL,</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 xml:space="preserve">   </w:t>
      </w:r>
      <w:proofErr w:type="spellStart"/>
      <w:r>
        <w:rPr>
          <w:color w:val="000000"/>
        </w:rPr>
        <w:t>courseName</w:t>
      </w:r>
      <w:proofErr w:type="spellEnd"/>
      <w:r>
        <w:rPr>
          <w:color w:val="000000"/>
        </w:rPr>
        <w:tab/>
      </w:r>
      <w:proofErr w:type="gramStart"/>
      <w:r>
        <w:rPr>
          <w:color w:val="000000"/>
        </w:rPr>
        <w:t>CHAR(</w:t>
      </w:r>
      <w:proofErr w:type="gramEnd"/>
      <w:r>
        <w:rPr>
          <w:color w:val="000000"/>
        </w:rPr>
        <w:t xml:space="preserve">9) </w:t>
      </w:r>
      <w:r>
        <w:rPr>
          <w:color w:val="000000"/>
        </w:rPr>
        <w:tab/>
      </w:r>
      <w:r>
        <w:rPr>
          <w:color w:val="000000"/>
        </w:rPr>
        <w:tab/>
        <w:t>NOT NULL,</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 xml:space="preserve">   </w:t>
      </w:r>
      <w:proofErr w:type="spellStart"/>
      <w:r>
        <w:rPr>
          <w:color w:val="000000"/>
        </w:rPr>
        <w:t>courseFee</w:t>
      </w:r>
      <w:proofErr w:type="spellEnd"/>
      <w:r>
        <w:rPr>
          <w:color w:val="000000"/>
        </w:rPr>
        <w:tab/>
      </w:r>
      <w:r>
        <w:rPr>
          <w:color w:val="000000"/>
        </w:rPr>
        <w:tab/>
        <w:t xml:space="preserve">REAL </w:t>
      </w:r>
      <w:r>
        <w:rPr>
          <w:color w:val="000000"/>
        </w:rPr>
        <w:tab/>
      </w:r>
      <w:r>
        <w:rPr>
          <w:color w:val="000000"/>
        </w:rPr>
        <w:tab/>
        <w:t>NOT NULL,</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 xml:space="preserve">   </w:t>
      </w:r>
      <w:proofErr w:type="spellStart"/>
      <w:r>
        <w:rPr>
          <w:color w:val="000000"/>
        </w:rPr>
        <w:t>maximumLimit</w:t>
      </w:r>
      <w:proofErr w:type="spellEnd"/>
      <w:r>
        <w:rPr>
          <w:color w:val="000000"/>
        </w:rPr>
        <w:t xml:space="preserve"> </w:t>
      </w:r>
      <w:r>
        <w:rPr>
          <w:color w:val="000000"/>
        </w:rPr>
        <w:tab/>
        <w:t>INT</w:t>
      </w:r>
      <w:r>
        <w:rPr>
          <w:color w:val="000000"/>
        </w:rPr>
        <w:tab/>
      </w:r>
      <w:r>
        <w:rPr>
          <w:color w:val="000000"/>
        </w:rPr>
        <w:tab/>
        <w:t>NOT NULL,</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 xml:space="preserve">   enrollment   </w:t>
      </w:r>
      <w:r>
        <w:rPr>
          <w:color w:val="000000"/>
        </w:rPr>
        <w:tab/>
        <w:t>BOOLEAN</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w:t>
      </w:r>
    </w:p>
    <w:p w:rsidR="0076121D" w:rsidRDefault="0076121D">
      <w:pPr>
        <w:pBdr>
          <w:top w:val="nil"/>
          <w:left w:val="nil"/>
          <w:bottom w:val="nil"/>
          <w:right w:val="nil"/>
          <w:between w:val="nil"/>
        </w:pBdr>
        <w:spacing w:after="0"/>
        <w:ind w:left="360"/>
        <w:rPr>
          <w:b/>
        </w:rPr>
      </w:pPr>
    </w:p>
    <w:p w:rsidR="0076121D" w:rsidRDefault="00B2330B">
      <w:pPr>
        <w:numPr>
          <w:ilvl w:val="0"/>
          <w:numId w:val="23"/>
        </w:numPr>
        <w:pBdr>
          <w:top w:val="nil"/>
          <w:left w:val="nil"/>
          <w:bottom w:val="nil"/>
          <w:right w:val="nil"/>
          <w:between w:val="nil"/>
        </w:pBdr>
        <w:spacing w:after="0"/>
        <w:rPr>
          <w:b/>
          <w:color w:val="000000"/>
        </w:rPr>
      </w:pPr>
      <w:r>
        <w:rPr>
          <w:b/>
          <w:color w:val="000000"/>
        </w:rPr>
        <w:t>MySQL syntax</w:t>
      </w:r>
    </w:p>
    <w:p w:rsidR="0076121D" w:rsidRDefault="0076121D">
      <w:pPr>
        <w:pBdr>
          <w:top w:val="nil"/>
          <w:left w:val="nil"/>
          <w:bottom w:val="nil"/>
          <w:right w:val="nil"/>
          <w:between w:val="nil"/>
        </w:pBdr>
        <w:spacing w:after="0"/>
        <w:rPr>
          <w:b/>
        </w:rPr>
      </w:pP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CREATE TABLE courses (</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tab/>
      </w:r>
      <w:proofErr w:type="spellStart"/>
      <w:r>
        <w:rPr>
          <w:color w:val="000000"/>
        </w:rPr>
        <w:t>courseId</w:t>
      </w:r>
      <w:proofErr w:type="spellEnd"/>
      <w:r>
        <w:rPr>
          <w:color w:val="000000"/>
        </w:rPr>
        <w:t xml:space="preserve"> </w:t>
      </w:r>
      <w:r>
        <w:rPr>
          <w:color w:val="000000"/>
        </w:rPr>
        <w:tab/>
      </w:r>
      <w:r>
        <w:rPr>
          <w:color w:val="000000"/>
        </w:rPr>
        <w:tab/>
        <w:t xml:space="preserve">INT </w:t>
      </w:r>
      <w:r>
        <w:rPr>
          <w:color w:val="000000"/>
        </w:rPr>
        <w:tab/>
      </w:r>
      <w:r>
        <w:rPr>
          <w:color w:val="000000"/>
        </w:rPr>
        <w:tab/>
        <w:t>NOT NULL AUTO_INCREMENT,</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tab/>
      </w:r>
      <w:proofErr w:type="spellStart"/>
      <w:r>
        <w:rPr>
          <w:color w:val="000000"/>
        </w:rPr>
        <w:t>courseName</w:t>
      </w:r>
      <w:proofErr w:type="spellEnd"/>
      <w:r>
        <w:rPr>
          <w:color w:val="000000"/>
        </w:rPr>
        <w:t xml:space="preserve"> </w:t>
      </w:r>
      <w:r>
        <w:rPr>
          <w:color w:val="000000"/>
        </w:rPr>
        <w:tab/>
      </w:r>
      <w:proofErr w:type="gramStart"/>
      <w:r>
        <w:rPr>
          <w:color w:val="000000"/>
        </w:rPr>
        <w:t>CHAR(</w:t>
      </w:r>
      <w:proofErr w:type="gramEnd"/>
      <w:r>
        <w:rPr>
          <w:color w:val="000000"/>
        </w:rPr>
        <w:t xml:space="preserve">9) </w:t>
      </w:r>
      <w:r>
        <w:rPr>
          <w:color w:val="000000"/>
        </w:rPr>
        <w:tab/>
      </w:r>
      <w:r>
        <w:rPr>
          <w:color w:val="000000"/>
        </w:rPr>
        <w:tab/>
        <w:t>NOT NULL,</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tab/>
      </w:r>
      <w:proofErr w:type="spellStart"/>
      <w:r>
        <w:rPr>
          <w:color w:val="000000"/>
        </w:rPr>
        <w:t>courseFee</w:t>
      </w:r>
      <w:proofErr w:type="spellEnd"/>
      <w:r>
        <w:rPr>
          <w:color w:val="000000"/>
        </w:rPr>
        <w:t xml:space="preserve"> </w:t>
      </w:r>
      <w:r>
        <w:rPr>
          <w:color w:val="000000"/>
        </w:rPr>
        <w:tab/>
      </w:r>
      <w:proofErr w:type="gramStart"/>
      <w:r>
        <w:rPr>
          <w:color w:val="000000"/>
        </w:rPr>
        <w:t>FLOAT(</w:t>
      </w:r>
      <w:proofErr w:type="gramEnd"/>
      <w:r>
        <w:rPr>
          <w:color w:val="000000"/>
        </w:rPr>
        <w:t xml:space="preserve">20) </w:t>
      </w:r>
      <w:r>
        <w:rPr>
          <w:color w:val="000000"/>
        </w:rPr>
        <w:tab/>
        <w:t>NOT NULL,</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tab/>
      </w:r>
      <w:proofErr w:type="spellStart"/>
      <w:r>
        <w:rPr>
          <w:color w:val="000000"/>
        </w:rPr>
        <w:t>maximumLimit</w:t>
      </w:r>
      <w:proofErr w:type="spellEnd"/>
      <w:r>
        <w:rPr>
          <w:color w:val="000000"/>
        </w:rPr>
        <w:t xml:space="preserve"> </w:t>
      </w:r>
      <w:r>
        <w:rPr>
          <w:color w:val="000000"/>
        </w:rPr>
        <w:tab/>
      </w:r>
      <w:proofErr w:type="gramStart"/>
      <w:r>
        <w:rPr>
          <w:color w:val="000000"/>
        </w:rPr>
        <w:t>INTEGER(</w:t>
      </w:r>
      <w:proofErr w:type="gramEnd"/>
      <w:r>
        <w:rPr>
          <w:color w:val="000000"/>
        </w:rPr>
        <w:t xml:space="preserve">20) </w:t>
      </w:r>
      <w:r>
        <w:rPr>
          <w:color w:val="000000"/>
        </w:rPr>
        <w:tab/>
        <w:t>NOT NULL,</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tab/>
      </w:r>
      <w:r>
        <w:rPr>
          <w:color w:val="000000"/>
        </w:rPr>
        <w:t xml:space="preserve">enrollment </w:t>
      </w:r>
      <w:r>
        <w:rPr>
          <w:color w:val="000000"/>
        </w:rPr>
        <w:tab/>
        <w:t xml:space="preserve">BOOLEAN </w:t>
      </w:r>
      <w:r>
        <w:rPr>
          <w:color w:val="000000"/>
        </w:rPr>
        <w:tab/>
        <w:t xml:space="preserve">NOT NULL, </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PRIMARY KEY (</w:t>
      </w:r>
      <w:proofErr w:type="spellStart"/>
      <w:r>
        <w:rPr>
          <w:color w:val="000000"/>
        </w:rPr>
        <w:t>courseId</w:t>
      </w:r>
      <w:proofErr w:type="spellEnd"/>
      <w:r>
        <w:rPr>
          <w:color w:val="000000"/>
        </w:rPr>
        <w:t>),</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 xml:space="preserve">UNIQUE INDEX </w:t>
      </w:r>
      <w:proofErr w:type="spellStart"/>
      <w:r>
        <w:rPr>
          <w:color w:val="000000"/>
        </w:rPr>
        <w:t>courseName</w:t>
      </w:r>
      <w:proofErr w:type="spellEnd"/>
      <w:r>
        <w:rPr>
          <w:color w:val="000000"/>
        </w:rPr>
        <w:t xml:space="preserve"> (</w:t>
      </w:r>
      <w:proofErr w:type="spellStart"/>
      <w:r>
        <w:rPr>
          <w:color w:val="000000"/>
        </w:rPr>
        <w:t>courseName</w:t>
      </w:r>
      <w:proofErr w:type="spellEnd"/>
      <w:r>
        <w:rPr>
          <w:color w:val="000000"/>
        </w:rPr>
        <w:t>)</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w:t>
      </w:r>
    </w:p>
    <w:p w:rsidR="0076121D" w:rsidRDefault="0076121D">
      <w:pPr>
        <w:pBdr>
          <w:top w:val="nil"/>
          <w:left w:val="nil"/>
          <w:bottom w:val="nil"/>
          <w:right w:val="nil"/>
          <w:between w:val="nil"/>
        </w:pBdr>
        <w:spacing w:after="0"/>
        <w:ind w:left="360" w:hanging="720"/>
        <w:rPr>
          <w:b/>
          <w:color w:val="000000"/>
        </w:rPr>
      </w:pPr>
    </w:p>
    <w:p w:rsidR="0076121D" w:rsidRDefault="00B2330B">
      <w:pPr>
        <w:spacing w:after="0"/>
        <w:rPr>
          <w:color w:val="000000"/>
        </w:rPr>
      </w:pPr>
      <w:r>
        <w:rPr>
          <w:b/>
          <w:color w:val="000000"/>
        </w:rPr>
        <w:t>Note.</w:t>
      </w:r>
      <w:r>
        <w:rPr>
          <w:color w:val="000000"/>
        </w:rPr>
        <w:t xml:space="preserve"> The above SQL code will create a “courses” table that has five columns named “</w:t>
      </w:r>
      <w:proofErr w:type="spellStart"/>
      <w:r>
        <w:rPr>
          <w:color w:val="000000"/>
        </w:rPr>
        <w:t>courseId</w:t>
      </w:r>
      <w:proofErr w:type="spellEnd"/>
      <w:r>
        <w:rPr>
          <w:color w:val="000000"/>
        </w:rPr>
        <w:t xml:space="preserve">, </w:t>
      </w:r>
      <w:proofErr w:type="spellStart"/>
      <w:r>
        <w:rPr>
          <w:color w:val="000000"/>
        </w:rPr>
        <w:t>courseName</w:t>
      </w:r>
      <w:proofErr w:type="spellEnd"/>
      <w:r>
        <w:rPr>
          <w:color w:val="000000"/>
        </w:rPr>
        <w:t xml:space="preserve">, </w:t>
      </w:r>
      <w:proofErr w:type="spellStart"/>
      <w:r>
        <w:rPr>
          <w:color w:val="000000"/>
        </w:rPr>
        <w:t>courseFee</w:t>
      </w:r>
      <w:proofErr w:type="spellEnd"/>
      <w:r>
        <w:rPr>
          <w:color w:val="000000"/>
        </w:rPr>
        <w:t xml:space="preserve">, </w:t>
      </w:r>
      <w:proofErr w:type="spellStart"/>
      <w:r>
        <w:rPr>
          <w:color w:val="000000"/>
        </w:rPr>
        <w:t>maximumLimit</w:t>
      </w:r>
      <w:proofErr w:type="spellEnd"/>
      <w:r>
        <w:rPr>
          <w:color w:val="000000"/>
        </w:rPr>
        <w:t>, and enrollment. “</w:t>
      </w:r>
    </w:p>
    <w:p w:rsidR="0076121D" w:rsidRDefault="00B2330B">
      <w:pPr>
        <w:rPr>
          <w:color w:val="000000"/>
        </w:rPr>
      </w:pPr>
      <w:r>
        <w:rPr>
          <w:color w:val="000000"/>
        </w:rPr>
        <w:t xml:space="preserve"> </w:t>
      </w:r>
    </w:p>
    <w:p w:rsidR="0076121D" w:rsidRDefault="00B2330B">
      <w:pPr>
        <w:spacing w:after="0"/>
        <w:rPr>
          <w:b/>
          <w:color w:val="000000"/>
        </w:rPr>
      </w:pPr>
      <w:r>
        <w:rPr>
          <w:b/>
          <w:color w:val="000000"/>
        </w:rPr>
        <w:t xml:space="preserve">Example: </w:t>
      </w:r>
    </w:p>
    <w:p w:rsidR="0076121D" w:rsidRDefault="00B2330B">
      <w:pPr>
        <w:spacing w:after="0"/>
        <w:rPr>
          <w:color w:val="000000"/>
        </w:rPr>
      </w:pPr>
      <w:r>
        <w:rPr>
          <w:noProof/>
        </w:rPr>
        <w:lastRenderedPageBreak/>
        <w:drawing>
          <wp:inline distT="0" distB="0" distL="0" distR="0">
            <wp:extent cx="4410075" cy="1247775"/>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4410075" cy="1247775"/>
                    </a:xfrm>
                    <a:prstGeom prst="rect">
                      <a:avLst/>
                    </a:prstGeom>
                    <a:ln/>
                  </pic:spPr>
                </pic:pic>
              </a:graphicData>
            </a:graphic>
          </wp:inline>
        </w:drawing>
      </w:r>
    </w:p>
    <w:p w:rsidR="0076121D" w:rsidRDefault="0076121D">
      <w:pPr>
        <w:spacing w:after="0"/>
        <w:ind w:left="360"/>
        <w:rPr>
          <w:color w:val="000000"/>
        </w:rPr>
      </w:pPr>
    </w:p>
    <w:p w:rsidR="0076121D" w:rsidRDefault="00B2330B">
      <w:pPr>
        <w:rPr>
          <w:color w:val="000000"/>
        </w:rPr>
      </w:pPr>
      <w:bookmarkStart w:id="54" w:name="_3as4poj" w:colFirst="0" w:colLast="0"/>
      <w:bookmarkEnd w:id="54"/>
      <w:r>
        <w:rPr>
          <w:b/>
          <w:color w:val="000000"/>
        </w:rPr>
        <w:t>Note.</w:t>
      </w:r>
      <w:r>
        <w:rPr>
          <w:color w:val="000000"/>
        </w:rPr>
        <w:t xml:space="preserve"> To show the current table use the. tables SQL command. </w:t>
      </w:r>
    </w:p>
    <w:p w:rsidR="0076121D" w:rsidRDefault="00B2330B" w:rsidP="0041733B">
      <w:pPr>
        <w:pStyle w:val="Heading2"/>
        <w:rPr>
          <w:b w:val="0"/>
          <w:color w:val="000000"/>
          <w:sz w:val="24"/>
          <w:szCs w:val="24"/>
        </w:rPr>
      </w:pPr>
      <w:r>
        <w:rPr>
          <w:b w:val="0"/>
          <w:color w:val="000000"/>
          <w:sz w:val="24"/>
          <w:szCs w:val="24"/>
        </w:rPr>
        <w:t>Drop table statement</w:t>
      </w:r>
    </w:p>
    <w:p w:rsidR="0076121D" w:rsidRDefault="00B2330B">
      <w:pPr>
        <w:pBdr>
          <w:top w:val="nil"/>
          <w:left w:val="nil"/>
          <w:bottom w:val="nil"/>
          <w:right w:val="nil"/>
          <w:between w:val="nil"/>
        </w:pBdr>
        <w:spacing w:after="0"/>
        <w:ind w:left="360" w:hanging="720"/>
        <w:rPr>
          <w:b/>
          <w:color w:val="000000"/>
        </w:rPr>
      </w:pPr>
      <w:bookmarkStart w:id="55" w:name="_1pxezwc" w:colFirst="0" w:colLast="0"/>
      <w:bookmarkEnd w:id="55"/>
      <w:r>
        <w:rPr>
          <w:b/>
          <w:color w:val="000000"/>
        </w:rPr>
        <w:t xml:space="preserve">Note: </w:t>
      </w:r>
      <w:r>
        <w:rPr>
          <w:color w:val="000000"/>
        </w:rPr>
        <w:t>To remove a table from the database you use SQL DROP statement.</w:t>
      </w:r>
      <w:r>
        <w:rPr>
          <w:b/>
          <w:color w:val="000000"/>
        </w:rPr>
        <w:t xml:space="preserve"> </w:t>
      </w:r>
    </w:p>
    <w:p w:rsidR="0076121D" w:rsidRDefault="00B2330B">
      <w:pPr>
        <w:numPr>
          <w:ilvl w:val="0"/>
          <w:numId w:val="21"/>
        </w:numPr>
        <w:pBdr>
          <w:top w:val="nil"/>
          <w:left w:val="nil"/>
          <w:bottom w:val="nil"/>
          <w:right w:val="nil"/>
          <w:between w:val="nil"/>
        </w:pBdr>
        <w:spacing w:after="0"/>
        <w:ind w:left="360"/>
        <w:rPr>
          <w:b/>
          <w:color w:val="000000"/>
        </w:rPr>
      </w:pPr>
      <w:bookmarkStart w:id="56" w:name="_49x2ik5" w:colFirst="0" w:colLast="0"/>
      <w:bookmarkEnd w:id="56"/>
      <w:r>
        <w:rPr>
          <w:b/>
          <w:color w:val="000000"/>
        </w:rPr>
        <w:t>SQLite/MySQL DROP TABLE statement.</w:t>
      </w:r>
    </w:p>
    <w:p w:rsidR="0076121D" w:rsidRDefault="00B2330B">
      <w:pPr>
        <w:pBdr>
          <w:top w:val="single" w:sz="6" w:space="12" w:color="EAECF0"/>
          <w:left w:val="single" w:sz="6" w:space="12" w:color="EAECF0"/>
          <w:bottom w:val="single" w:sz="6" w:space="10"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r>
        <w:rPr>
          <w:color w:val="000000"/>
        </w:rPr>
        <w:t xml:space="preserve">DROP TABLE </w:t>
      </w:r>
      <w:proofErr w:type="spellStart"/>
      <w:r>
        <w:rPr>
          <w:color w:val="000000"/>
        </w:rPr>
        <w:t>table_name</w:t>
      </w:r>
      <w:proofErr w:type="spellEnd"/>
    </w:p>
    <w:p w:rsidR="0076121D" w:rsidRDefault="0076121D">
      <w:pPr>
        <w:pBdr>
          <w:top w:val="nil"/>
          <w:left w:val="nil"/>
          <w:bottom w:val="nil"/>
          <w:right w:val="nil"/>
          <w:between w:val="nil"/>
        </w:pBdr>
        <w:spacing w:after="0"/>
        <w:ind w:left="1080" w:hanging="720"/>
        <w:rPr>
          <w:b/>
          <w:color w:val="000000"/>
        </w:rPr>
      </w:pPr>
    </w:p>
    <w:p w:rsidR="0076121D" w:rsidRDefault="00B2330B">
      <w:pPr>
        <w:pBdr>
          <w:top w:val="nil"/>
          <w:left w:val="nil"/>
          <w:bottom w:val="nil"/>
          <w:right w:val="nil"/>
          <w:between w:val="nil"/>
        </w:pBdr>
        <w:spacing w:after="0"/>
        <w:ind w:hanging="720"/>
        <w:rPr>
          <w:b/>
          <w:color w:val="000000"/>
        </w:rPr>
      </w:pPr>
      <w:r>
        <w:rPr>
          <w:b/>
          <w:color w:val="000000"/>
        </w:rPr>
        <w:t>Example:</w:t>
      </w:r>
    </w:p>
    <w:p w:rsidR="0076121D" w:rsidRDefault="00B2330B">
      <w:pPr>
        <w:pBdr>
          <w:top w:val="nil"/>
          <w:left w:val="nil"/>
          <w:bottom w:val="nil"/>
          <w:right w:val="nil"/>
          <w:between w:val="nil"/>
        </w:pBdr>
        <w:spacing w:after="0"/>
        <w:ind w:hanging="720"/>
        <w:rPr>
          <w:b/>
          <w:color w:val="000000"/>
        </w:rPr>
      </w:pPr>
      <w:r>
        <w:rPr>
          <w:noProof/>
          <w:color w:val="000000"/>
        </w:rPr>
        <w:drawing>
          <wp:inline distT="0" distB="0" distL="0" distR="0">
            <wp:extent cx="4613128" cy="459237"/>
            <wp:effectExtent l="0" t="0" r="0" b="0"/>
            <wp:docPr id="2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7"/>
                    <a:srcRect/>
                    <a:stretch>
                      <a:fillRect/>
                    </a:stretch>
                  </pic:blipFill>
                  <pic:spPr>
                    <a:xfrm>
                      <a:off x="0" y="0"/>
                      <a:ext cx="4613128" cy="459237"/>
                    </a:xfrm>
                    <a:prstGeom prst="rect">
                      <a:avLst/>
                    </a:prstGeom>
                    <a:ln/>
                  </pic:spPr>
                </pic:pic>
              </a:graphicData>
            </a:graphic>
          </wp:inline>
        </w:drawing>
      </w:r>
    </w:p>
    <w:p w:rsidR="0076121D" w:rsidRDefault="0076121D">
      <w:pPr>
        <w:pBdr>
          <w:top w:val="nil"/>
          <w:left w:val="nil"/>
          <w:bottom w:val="nil"/>
          <w:right w:val="nil"/>
          <w:between w:val="nil"/>
        </w:pBdr>
        <w:spacing w:after="0"/>
        <w:ind w:hanging="720"/>
        <w:rPr>
          <w:b/>
          <w:color w:val="000000"/>
        </w:rPr>
      </w:pPr>
    </w:p>
    <w:p w:rsidR="0076121D" w:rsidRDefault="00B2330B">
      <w:pPr>
        <w:rPr>
          <w:color w:val="000000"/>
        </w:rPr>
      </w:pPr>
      <w:r>
        <w:rPr>
          <w:b/>
          <w:color w:val="000000"/>
        </w:rPr>
        <w:t>Note.</w:t>
      </w:r>
      <w:r>
        <w:rPr>
          <w:color w:val="000000"/>
        </w:rPr>
        <w:t xml:space="preserve"> After we run the DROP TABLE SQL statement, running the. tables commands view no table. This confirms the removal of courses table from the database.  </w:t>
      </w:r>
    </w:p>
    <w:p w:rsidR="0076121D" w:rsidRDefault="00B2330B">
      <w:pPr>
        <w:pBdr>
          <w:top w:val="single" w:sz="6" w:space="12" w:color="EAECF0"/>
          <w:left w:val="single" w:sz="6" w:space="12" w:color="EAECF0"/>
          <w:bottom w:val="single" w:sz="6" w:space="10"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r>
        <w:rPr>
          <w:color w:val="000000"/>
        </w:rPr>
        <w:t xml:space="preserve">TRUNCATE TABLE </w:t>
      </w:r>
      <w:proofErr w:type="spellStart"/>
      <w:r>
        <w:rPr>
          <w:color w:val="000000"/>
        </w:rPr>
        <w:t>table_name</w:t>
      </w:r>
      <w:proofErr w:type="spellEnd"/>
      <w:r>
        <w:rPr>
          <w:color w:val="000000"/>
        </w:rPr>
        <w:t>;</w:t>
      </w:r>
    </w:p>
    <w:p w:rsidR="0076121D" w:rsidRDefault="00B2330B">
      <w:pPr>
        <w:pBdr>
          <w:top w:val="nil"/>
          <w:left w:val="nil"/>
          <w:bottom w:val="nil"/>
          <w:right w:val="nil"/>
          <w:between w:val="nil"/>
        </w:pBdr>
        <w:spacing w:after="0"/>
        <w:ind w:left="720" w:hanging="720"/>
        <w:rPr>
          <w:color w:val="000000"/>
        </w:rPr>
      </w:pPr>
      <w:r>
        <w:rPr>
          <w:b/>
          <w:color w:val="000000"/>
        </w:rPr>
        <w:t xml:space="preserve">Note: </w:t>
      </w:r>
      <w:r>
        <w:rPr>
          <w:color w:val="000000"/>
        </w:rPr>
        <w:t>The TRUNCATE TABLE statement is used to delete the data inside a table, but not the table itself.</w:t>
      </w:r>
    </w:p>
    <w:p w:rsidR="0076121D" w:rsidRDefault="0076121D">
      <w:pPr>
        <w:pBdr>
          <w:top w:val="nil"/>
          <w:left w:val="nil"/>
          <w:bottom w:val="nil"/>
          <w:right w:val="nil"/>
          <w:between w:val="nil"/>
        </w:pBdr>
        <w:spacing w:after="0"/>
        <w:ind w:left="720" w:hanging="720"/>
        <w:rPr>
          <w:color w:val="000000"/>
        </w:rPr>
      </w:pPr>
    </w:p>
    <w:p w:rsidR="0076121D" w:rsidRDefault="00B2330B" w:rsidP="0041733B">
      <w:pPr>
        <w:pStyle w:val="Heading2"/>
        <w:rPr>
          <w:b w:val="0"/>
          <w:color w:val="000000"/>
          <w:sz w:val="24"/>
          <w:szCs w:val="24"/>
        </w:rPr>
      </w:pPr>
      <w:r>
        <w:rPr>
          <w:b w:val="0"/>
          <w:color w:val="000000"/>
          <w:sz w:val="24"/>
          <w:szCs w:val="24"/>
        </w:rPr>
        <w:t xml:space="preserve">Drop database statement </w:t>
      </w:r>
    </w:p>
    <w:p w:rsidR="0076121D" w:rsidRDefault="0076121D">
      <w:pPr>
        <w:pBdr>
          <w:top w:val="nil"/>
          <w:left w:val="nil"/>
          <w:bottom w:val="nil"/>
          <w:right w:val="nil"/>
          <w:between w:val="nil"/>
        </w:pBdr>
        <w:spacing w:after="0"/>
        <w:ind w:left="360" w:hanging="720"/>
        <w:rPr>
          <w:b/>
          <w:color w:val="000000"/>
        </w:rPr>
      </w:pPr>
    </w:p>
    <w:p w:rsidR="0076121D" w:rsidRDefault="00B2330B">
      <w:pPr>
        <w:pBdr>
          <w:top w:val="nil"/>
          <w:left w:val="nil"/>
          <w:bottom w:val="nil"/>
          <w:right w:val="nil"/>
          <w:between w:val="nil"/>
        </w:pBdr>
        <w:spacing w:after="0"/>
        <w:ind w:left="720" w:hanging="720"/>
        <w:rPr>
          <w:color w:val="000000"/>
        </w:rPr>
      </w:pPr>
      <w:bookmarkStart w:id="57" w:name="_2p2csry" w:colFirst="0" w:colLast="0"/>
      <w:bookmarkEnd w:id="57"/>
      <w:r>
        <w:rPr>
          <w:b/>
          <w:color w:val="000000"/>
        </w:rPr>
        <w:t xml:space="preserve">Note. </w:t>
      </w:r>
      <w:r>
        <w:rPr>
          <w:color w:val="000000"/>
        </w:rPr>
        <w:t>SQLite does not use the DROP DATABASE statement like many other database management systems</w:t>
      </w:r>
      <w:r>
        <w:t xml:space="preserve"> </w:t>
      </w:r>
      <w:r>
        <w:rPr>
          <w:color w:val="000000"/>
        </w:rPr>
        <w:t xml:space="preserve">do. To drop the database in SQLite. You just </w:t>
      </w:r>
      <w:proofErr w:type="gramStart"/>
      <w:r>
        <w:rPr>
          <w:color w:val="000000"/>
        </w:rPr>
        <w:t>have to</w:t>
      </w:r>
      <w:proofErr w:type="gramEnd"/>
      <w:r>
        <w:rPr>
          <w:color w:val="000000"/>
        </w:rPr>
        <w:t xml:space="preserve"> delete the file manually. </w:t>
      </w:r>
    </w:p>
    <w:p w:rsidR="0076121D" w:rsidRDefault="0076121D">
      <w:pPr>
        <w:pBdr>
          <w:top w:val="nil"/>
          <w:left w:val="nil"/>
          <w:bottom w:val="nil"/>
          <w:right w:val="nil"/>
          <w:between w:val="nil"/>
        </w:pBdr>
        <w:spacing w:after="0"/>
        <w:ind w:left="360" w:hanging="720"/>
        <w:rPr>
          <w:color w:val="000000"/>
        </w:rPr>
      </w:pPr>
    </w:p>
    <w:p w:rsidR="0076121D" w:rsidRDefault="00B2330B">
      <w:pPr>
        <w:numPr>
          <w:ilvl w:val="0"/>
          <w:numId w:val="21"/>
        </w:numPr>
        <w:pBdr>
          <w:top w:val="nil"/>
          <w:left w:val="nil"/>
          <w:bottom w:val="nil"/>
          <w:right w:val="nil"/>
          <w:between w:val="nil"/>
        </w:pBdr>
        <w:spacing w:after="0"/>
        <w:ind w:left="360"/>
        <w:rPr>
          <w:b/>
          <w:color w:val="000000"/>
        </w:rPr>
      </w:pPr>
      <w:r>
        <w:rPr>
          <w:b/>
          <w:color w:val="000000"/>
        </w:rPr>
        <w:t>MySQL DROP database command</w:t>
      </w:r>
    </w:p>
    <w:p w:rsidR="0076121D" w:rsidRDefault="00B2330B">
      <w:pPr>
        <w:pBdr>
          <w:top w:val="single" w:sz="6" w:space="12" w:color="EAECF0"/>
          <w:left w:val="single" w:sz="6" w:space="12" w:color="EAECF0"/>
          <w:bottom w:val="single" w:sz="6" w:space="10"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r>
        <w:rPr>
          <w:color w:val="000000"/>
        </w:rPr>
        <w:t xml:space="preserve">DROP DATABASE </w:t>
      </w:r>
      <w:proofErr w:type="spellStart"/>
      <w:r>
        <w:rPr>
          <w:color w:val="000000"/>
        </w:rPr>
        <w:t>database_name</w:t>
      </w:r>
      <w:proofErr w:type="spellEnd"/>
      <w:r>
        <w:rPr>
          <w:color w:val="000000"/>
        </w:rPr>
        <w:t>;</w:t>
      </w:r>
    </w:p>
    <w:p w:rsidR="0076121D" w:rsidRDefault="0076121D">
      <w:pPr>
        <w:pBdr>
          <w:top w:val="nil"/>
          <w:left w:val="nil"/>
          <w:bottom w:val="nil"/>
          <w:right w:val="nil"/>
          <w:between w:val="nil"/>
        </w:pBdr>
        <w:spacing w:after="0"/>
        <w:ind w:left="360" w:hanging="720"/>
        <w:rPr>
          <w:color w:val="000000"/>
        </w:rPr>
      </w:pPr>
    </w:p>
    <w:p w:rsidR="0076121D" w:rsidRDefault="00B2330B">
      <w:pPr>
        <w:pBdr>
          <w:top w:val="nil"/>
          <w:left w:val="nil"/>
          <w:bottom w:val="nil"/>
          <w:right w:val="nil"/>
          <w:between w:val="nil"/>
        </w:pBdr>
        <w:spacing w:after="0"/>
        <w:ind w:hanging="720"/>
        <w:rPr>
          <w:b/>
          <w:color w:val="000000"/>
        </w:rPr>
      </w:pPr>
      <w:r>
        <w:rPr>
          <w:b/>
          <w:color w:val="000000"/>
        </w:rPr>
        <w:t xml:space="preserve">Example: </w:t>
      </w:r>
    </w:p>
    <w:p w:rsidR="0076121D" w:rsidRDefault="00B2330B">
      <w:pPr>
        <w:pBdr>
          <w:top w:val="nil"/>
          <w:left w:val="nil"/>
          <w:bottom w:val="nil"/>
          <w:right w:val="nil"/>
          <w:between w:val="nil"/>
        </w:pBdr>
        <w:spacing w:after="0"/>
        <w:ind w:hanging="720"/>
        <w:rPr>
          <w:b/>
          <w:color w:val="000000"/>
        </w:rPr>
      </w:pPr>
      <w:r>
        <w:rPr>
          <w:noProof/>
          <w:color w:val="000000"/>
        </w:rPr>
        <w:drawing>
          <wp:inline distT="0" distB="0" distL="0" distR="0">
            <wp:extent cx="4704024" cy="571670"/>
            <wp:effectExtent l="0" t="0" r="0" b="0"/>
            <wp:docPr id="2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8"/>
                    <a:srcRect/>
                    <a:stretch>
                      <a:fillRect/>
                    </a:stretch>
                  </pic:blipFill>
                  <pic:spPr>
                    <a:xfrm>
                      <a:off x="0" y="0"/>
                      <a:ext cx="4704024" cy="571670"/>
                    </a:xfrm>
                    <a:prstGeom prst="rect">
                      <a:avLst/>
                    </a:prstGeom>
                    <a:ln/>
                  </pic:spPr>
                </pic:pic>
              </a:graphicData>
            </a:graphic>
          </wp:inline>
        </w:drawing>
      </w:r>
    </w:p>
    <w:p w:rsidR="0076121D" w:rsidRDefault="0076121D">
      <w:pPr>
        <w:pBdr>
          <w:top w:val="nil"/>
          <w:left w:val="nil"/>
          <w:bottom w:val="nil"/>
          <w:right w:val="nil"/>
          <w:between w:val="nil"/>
        </w:pBdr>
        <w:spacing w:after="0"/>
        <w:ind w:hanging="720"/>
        <w:rPr>
          <w:b/>
          <w:color w:val="000000"/>
        </w:rPr>
      </w:pPr>
    </w:p>
    <w:p w:rsidR="0076121D" w:rsidRDefault="0076121D">
      <w:pPr>
        <w:spacing w:after="120" w:line="240" w:lineRule="auto"/>
        <w:rPr>
          <w:b/>
        </w:rPr>
      </w:pPr>
    </w:p>
    <w:p w:rsidR="0076121D" w:rsidRDefault="00B2330B" w:rsidP="0041733B">
      <w:pPr>
        <w:pStyle w:val="Heading1"/>
        <w:rPr>
          <w:b/>
          <w:sz w:val="24"/>
          <w:szCs w:val="24"/>
        </w:rPr>
      </w:pPr>
      <w:r>
        <w:rPr>
          <w:b/>
          <w:sz w:val="24"/>
          <w:szCs w:val="24"/>
        </w:rPr>
        <w:lastRenderedPageBreak/>
        <w:t>Chapter 3.  Essential skills of SQL statement</w:t>
      </w:r>
    </w:p>
    <w:p w:rsidR="0076121D" w:rsidRDefault="00B2330B" w:rsidP="0041733B">
      <w:pPr>
        <w:pStyle w:val="Heading2"/>
        <w:rPr>
          <w:b w:val="0"/>
          <w:sz w:val="24"/>
          <w:szCs w:val="24"/>
        </w:rPr>
      </w:pPr>
      <w:r>
        <w:rPr>
          <w:b w:val="0"/>
          <w:color w:val="000000"/>
          <w:sz w:val="24"/>
          <w:szCs w:val="24"/>
        </w:rPr>
        <w:t>Describe statement</w:t>
      </w:r>
    </w:p>
    <w:p w:rsidR="0076121D" w:rsidRDefault="0076121D">
      <w:pPr>
        <w:pBdr>
          <w:top w:val="nil"/>
          <w:left w:val="nil"/>
          <w:bottom w:val="nil"/>
          <w:right w:val="nil"/>
          <w:between w:val="nil"/>
        </w:pBdr>
        <w:spacing w:after="0" w:line="240" w:lineRule="auto"/>
        <w:ind w:left="360" w:hanging="720"/>
        <w:rPr>
          <w:color w:val="000000"/>
        </w:rPr>
      </w:pPr>
    </w:p>
    <w:p w:rsidR="0076121D" w:rsidRDefault="00B2330B">
      <w:pPr>
        <w:pBdr>
          <w:top w:val="nil"/>
          <w:left w:val="nil"/>
          <w:bottom w:val="nil"/>
          <w:right w:val="nil"/>
          <w:between w:val="nil"/>
        </w:pBdr>
        <w:spacing w:after="0" w:line="240" w:lineRule="auto"/>
        <w:ind w:left="360" w:hanging="720"/>
        <w:rPr>
          <w:color w:val="000000"/>
        </w:rPr>
      </w:pPr>
      <w:r>
        <w:rPr>
          <w:color w:val="000000"/>
        </w:rPr>
        <w:t xml:space="preserve">The DESCRIBE statement displays metadata about a table, such as the column names and their data types. </w:t>
      </w:r>
    </w:p>
    <w:p w:rsidR="0076121D" w:rsidRDefault="0076121D">
      <w:pPr>
        <w:pBdr>
          <w:top w:val="nil"/>
          <w:left w:val="nil"/>
          <w:bottom w:val="nil"/>
          <w:right w:val="nil"/>
          <w:between w:val="nil"/>
        </w:pBdr>
        <w:spacing w:after="0" w:line="240" w:lineRule="auto"/>
        <w:ind w:left="360" w:hanging="720"/>
        <w:rPr>
          <w:color w:val="000000"/>
        </w:rPr>
      </w:pPr>
    </w:p>
    <w:p w:rsidR="0076121D" w:rsidRDefault="00B2330B">
      <w:pPr>
        <w:numPr>
          <w:ilvl w:val="0"/>
          <w:numId w:val="21"/>
        </w:numPr>
        <w:pBdr>
          <w:top w:val="nil"/>
          <w:left w:val="nil"/>
          <w:bottom w:val="nil"/>
          <w:right w:val="nil"/>
          <w:between w:val="nil"/>
        </w:pBdr>
        <w:spacing w:after="0" w:line="360" w:lineRule="auto"/>
        <w:ind w:left="720"/>
        <w:rPr>
          <w:b/>
          <w:color w:val="000000"/>
        </w:rPr>
      </w:pPr>
      <w:r>
        <w:rPr>
          <w:b/>
          <w:color w:val="000000"/>
        </w:rPr>
        <w:t>SQLite syntax</w:t>
      </w:r>
    </w:p>
    <w:p w:rsidR="0076121D" w:rsidRDefault="00B2330B">
      <w:pPr>
        <w:pBdr>
          <w:top w:val="nil"/>
          <w:left w:val="nil"/>
          <w:bottom w:val="nil"/>
          <w:right w:val="nil"/>
          <w:between w:val="nil"/>
        </w:pBdr>
        <w:spacing w:after="120" w:line="288" w:lineRule="auto"/>
        <w:ind w:left="720" w:hanging="720"/>
        <w:rPr>
          <w:color w:val="000000"/>
        </w:rPr>
      </w:pPr>
      <w:r>
        <w:rPr>
          <w:color w:val="000000"/>
        </w:rPr>
        <w:t xml:space="preserve">SQLite does not use the DESCRIBE table statement like other database management systems do. But, we can use </w:t>
      </w:r>
      <w:proofErr w:type="gramStart"/>
      <w:r>
        <w:rPr>
          <w:color w:val="000000"/>
        </w:rPr>
        <w:t>“.schema</w:t>
      </w:r>
      <w:proofErr w:type="gramEnd"/>
      <w:r>
        <w:rPr>
          <w:color w:val="000000"/>
        </w:rPr>
        <w:t xml:space="preserve">” SQLite command to display the metadata about a table. </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proofErr w:type="gramStart"/>
      <w:r>
        <w:rPr>
          <w:color w:val="000000"/>
        </w:rPr>
        <w:t>.schema</w:t>
      </w:r>
      <w:proofErr w:type="gramEnd"/>
      <w:r>
        <w:rPr>
          <w:color w:val="000000"/>
        </w:rPr>
        <w:t xml:space="preserve"> ‘</w:t>
      </w:r>
      <w:proofErr w:type="spellStart"/>
      <w:r>
        <w:rPr>
          <w:color w:val="000000"/>
        </w:rPr>
        <w:t>tablename</w:t>
      </w:r>
      <w:proofErr w:type="spellEnd"/>
      <w:r>
        <w:rPr>
          <w:color w:val="000000"/>
        </w:rPr>
        <w:t>’</w:t>
      </w:r>
    </w:p>
    <w:p w:rsidR="0076121D" w:rsidRDefault="00B2330B">
      <w:pPr>
        <w:pBdr>
          <w:top w:val="nil"/>
          <w:left w:val="nil"/>
          <w:bottom w:val="nil"/>
          <w:right w:val="nil"/>
          <w:between w:val="nil"/>
        </w:pBdr>
        <w:spacing w:after="0"/>
        <w:ind w:left="360"/>
        <w:rPr>
          <w:b/>
        </w:rPr>
      </w:pPr>
      <w:r>
        <w:rPr>
          <w:b/>
        </w:rPr>
        <w:t>Example:</w:t>
      </w:r>
    </w:p>
    <w:p w:rsidR="0076121D" w:rsidRDefault="00B2330B">
      <w:pPr>
        <w:pBdr>
          <w:top w:val="nil"/>
          <w:left w:val="nil"/>
          <w:bottom w:val="nil"/>
          <w:right w:val="nil"/>
          <w:between w:val="nil"/>
        </w:pBdr>
        <w:spacing w:after="0"/>
        <w:ind w:left="360"/>
        <w:rPr>
          <w:b/>
        </w:rPr>
      </w:pPr>
      <w:r>
        <w:rPr>
          <w:noProof/>
        </w:rPr>
        <w:drawing>
          <wp:inline distT="0" distB="0" distL="0" distR="0">
            <wp:extent cx="4787495" cy="890648"/>
            <wp:effectExtent l="0" t="0" r="0" b="0"/>
            <wp:docPr id="2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4787495" cy="890648"/>
                    </a:xfrm>
                    <a:prstGeom prst="rect">
                      <a:avLst/>
                    </a:prstGeom>
                    <a:ln/>
                  </pic:spPr>
                </pic:pic>
              </a:graphicData>
            </a:graphic>
          </wp:inline>
        </w:drawing>
      </w:r>
    </w:p>
    <w:p w:rsidR="0076121D" w:rsidRDefault="0076121D">
      <w:pPr>
        <w:pBdr>
          <w:top w:val="nil"/>
          <w:left w:val="nil"/>
          <w:bottom w:val="nil"/>
          <w:right w:val="nil"/>
          <w:between w:val="nil"/>
        </w:pBdr>
        <w:spacing w:after="0"/>
        <w:ind w:left="360"/>
        <w:rPr>
          <w:b/>
        </w:rPr>
      </w:pPr>
    </w:p>
    <w:p w:rsidR="0076121D" w:rsidRDefault="00B2330B">
      <w:pPr>
        <w:numPr>
          <w:ilvl w:val="0"/>
          <w:numId w:val="23"/>
        </w:numPr>
        <w:pBdr>
          <w:top w:val="nil"/>
          <w:left w:val="nil"/>
          <w:bottom w:val="nil"/>
          <w:right w:val="nil"/>
          <w:between w:val="nil"/>
        </w:pBdr>
        <w:spacing w:after="0"/>
        <w:rPr>
          <w:b/>
          <w:color w:val="000000"/>
        </w:rPr>
      </w:pPr>
      <w:r>
        <w:rPr>
          <w:b/>
          <w:color w:val="000000"/>
        </w:rPr>
        <w:t>MySQL syntax</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bookmarkStart w:id="58" w:name="_147n2zr" w:colFirst="0" w:colLast="0"/>
      <w:bookmarkEnd w:id="58"/>
      <w:r>
        <w:rPr>
          <w:color w:val="000000"/>
        </w:rPr>
        <w:t xml:space="preserve">DESCRIBE </w:t>
      </w:r>
      <w:proofErr w:type="spellStart"/>
      <w:r>
        <w:rPr>
          <w:color w:val="000000"/>
        </w:rPr>
        <w:t>table_name</w:t>
      </w:r>
      <w:proofErr w:type="spellEnd"/>
      <w:r>
        <w:rPr>
          <w:color w:val="000000"/>
        </w:rPr>
        <w:t>;</w:t>
      </w:r>
    </w:p>
    <w:p w:rsidR="0076121D" w:rsidRDefault="00B2330B">
      <w:pPr>
        <w:pBdr>
          <w:top w:val="nil"/>
          <w:left w:val="nil"/>
          <w:bottom w:val="nil"/>
          <w:right w:val="nil"/>
          <w:between w:val="nil"/>
        </w:pBdr>
        <w:spacing w:after="0"/>
        <w:ind w:left="360" w:hanging="720"/>
        <w:rPr>
          <w:b/>
          <w:color w:val="000000"/>
        </w:rPr>
      </w:pPr>
      <w:r>
        <w:rPr>
          <w:b/>
          <w:color w:val="000000"/>
        </w:rPr>
        <w:t xml:space="preserve">Example: </w:t>
      </w:r>
    </w:p>
    <w:p w:rsidR="0076121D" w:rsidRDefault="00B2330B">
      <w:pPr>
        <w:pBdr>
          <w:top w:val="nil"/>
          <w:left w:val="nil"/>
          <w:bottom w:val="nil"/>
          <w:right w:val="nil"/>
          <w:between w:val="nil"/>
        </w:pBdr>
        <w:spacing w:after="0"/>
        <w:ind w:left="360" w:hanging="720"/>
        <w:rPr>
          <w:b/>
          <w:color w:val="000000"/>
        </w:rPr>
      </w:pPr>
      <w:r>
        <w:rPr>
          <w:noProof/>
          <w:color w:val="000000"/>
        </w:rPr>
        <w:drawing>
          <wp:inline distT="0" distB="0" distL="0" distR="0">
            <wp:extent cx="4679210" cy="1398857"/>
            <wp:effectExtent l="0" t="0" r="0" b="0"/>
            <wp:docPr id="2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4679210" cy="1398857"/>
                    </a:xfrm>
                    <a:prstGeom prst="rect">
                      <a:avLst/>
                    </a:prstGeom>
                    <a:ln/>
                  </pic:spPr>
                </pic:pic>
              </a:graphicData>
            </a:graphic>
          </wp:inline>
        </w:drawing>
      </w:r>
    </w:p>
    <w:p w:rsidR="0076121D" w:rsidRDefault="0076121D">
      <w:pPr>
        <w:pBdr>
          <w:top w:val="nil"/>
          <w:left w:val="nil"/>
          <w:bottom w:val="nil"/>
          <w:right w:val="nil"/>
          <w:between w:val="nil"/>
        </w:pBdr>
        <w:spacing w:after="0"/>
        <w:ind w:left="360" w:hanging="720"/>
        <w:rPr>
          <w:b/>
          <w:color w:val="000000"/>
        </w:rPr>
      </w:pPr>
    </w:p>
    <w:p w:rsidR="0076121D" w:rsidRDefault="00B2330B">
      <w:pPr>
        <w:ind w:left="720" w:hanging="720"/>
        <w:rPr>
          <w:color w:val="000000"/>
        </w:rPr>
      </w:pPr>
      <w:r>
        <w:rPr>
          <w:b/>
          <w:color w:val="000000"/>
        </w:rPr>
        <w:t>Note.</w:t>
      </w:r>
      <w:r>
        <w:rPr>
          <w:color w:val="000000"/>
        </w:rPr>
        <w:t xml:space="preserve"> The courses table displays Field(columns) of the table, Type, Key, and other parameters based on the setting of the table. </w:t>
      </w:r>
    </w:p>
    <w:p w:rsidR="0076121D" w:rsidRDefault="00B2330B" w:rsidP="0041733B">
      <w:pPr>
        <w:pStyle w:val="Heading2"/>
        <w:rPr>
          <w:b w:val="0"/>
          <w:sz w:val="24"/>
          <w:szCs w:val="24"/>
        </w:rPr>
      </w:pPr>
      <w:r>
        <w:rPr>
          <w:b w:val="0"/>
          <w:color w:val="000000"/>
          <w:sz w:val="24"/>
          <w:szCs w:val="24"/>
        </w:rPr>
        <w:t>Select statement</w:t>
      </w:r>
    </w:p>
    <w:p w:rsidR="0076121D" w:rsidRDefault="00B2330B">
      <w:pPr>
        <w:pBdr>
          <w:top w:val="nil"/>
          <w:left w:val="nil"/>
          <w:bottom w:val="nil"/>
          <w:right w:val="nil"/>
          <w:between w:val="nil"/>
        </w:pBdr>
        <w:spacing w:after="0"/>
        <w:ind w:left="360"/>
        <w:rPr>
          <w:b/>
        </w:rPr>
      </w:pPr>
      <w:r>
        <w:t>The SELECT statement is used to select data from a database.</w:t>
      </w:r>
      <w:r>
        <w:rPr>
          <w:b/>
        </w:rPr>
        <w:t xml:space="preserve"> </w:t>
      </w:r>
      <w:r>
        <w:t xml:space="preserve">If you want to select all the fields available in the table, instead of column name use an asterisk (*) </w:t>
      </w:r>
    </w:p>
    <w:p w:rsidR="0076121D" w:rsidRDefault="00B2330B">
      <w:pPr>
        <w:numPr>
          <w:ilvl w:val="0"/>
          <w:numId w:val="21"/>
        </w:numPr>
        <w:pBdr>
          <w:top w:val="nil"/>
          <w:left w:val="nil"/>
          <w:bottom w:val="nil"/>
          <w:right w:val="nil"/>
          <w:between w:val="nil"/>
        </w:pBdr>
        <w:spacing w:after="0"/>
        <w:ind w:left="360"/>
        <w:rPr>
          <w:b/>
        </w:rPr>
      </w:pPr>
      <w:r>
        <w:rPr>
          <w:b/>
        </w:rPr>
        <w:t>SQLite/MySQL SELECT statement.</w:t>
      </w:r>
    </w:p>
    <w:p w:rsidR="0076121D" w:rsidRDefault="00B2330B">
      <w:pPr>
        <w:pBdr>
          <w:top w:val="single" w:sz="6" w:space="12" w:color="EAECF0"/>
          <w:left w:val="single" w:sz="6" w:space="12" w:color="EAECF0"/>
          <w:bottom w:val="single" w:sz="6" w:space="10"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pPr>
      <w:r>
        <w:t xml:space="preserve">SELECT </w:t>
      </w:r>
      <w:ins w:id="59" w:author="vbaumgartner" w:date="2018-10-04T16:11:00Z">
        <w:r>
          <w:tab/>
        </w:r>
      </w:ins>
      <w:r>
        <w:t>column1, column2, ...</w:t>
      </w:r>
    </w:p>
    <w:p w:rsidR="0076121D" w:rsidRDefault="00B2330B">
      <w:pPr>
        <w:pBdr>
          <w:top w:val="single" w:sz="6" w:space="12" w:color="EAECF0"/>
          <w:left w:val="single" w:sz="6" w:space="12" w:color="EAECF0"/>
          <w:bottom w:val="single" w:sz="6" w:space="10"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pPr>
      <w:r>
        <w:t xml:space="preserve">FROM </w:t>
      </w:r>
      <w:ins w:id="60" w:author="vbaumgartner" w:date="2018-10-04T16:11:00Z">
        <w:r>
          <w:tab/>
        </w:r>
      </w:ins>
      <w:proofErr w:type="spellStart"/>
      <w:r>
        <w:t>table_name</w:t>
      </w:r>
      <w:proofErr w:type="spellEnd"/>
      <w:r>
        <w:t xml:space="preserve">; </w:t>
      </w:r>
    </w:p>
    <w:p w:rsidR="0076121D" w:rsidRDefault="00B2330B">
      <w:pPr>
        <w:pBdr>
          <w:top w:val="nil"/>
          <w:left w:val="nil"/>
          <w:bottom w:val="nil"/>
          <w:right w:val="nil"/>
          <w:between w:val="nil"/>
        </w:pBdr>
        <w:spacing w:after="0"/>
        <w:ind w:hanging="720"/>
        <w:rPr>
          <w:b/>
          <w:color w:val="000000"/>
          <w:sz w:val="24"/>
          <w:szCs w:val="24"/>
        </w:rPr>
      </w:pPr>
      <w:r>
        <w:rPr>
          <w:b/>
          <w:color w:val="000000"/>
          <w:sz w:val="24"/>
          <w:szCs w:val="24"/>
        </w:rPr>
        <w:t>Example:  SQLite:</w:t>
      </w:r>
    </w:p>
    <w:p w:rsidR="0076121D" w:rsidRDefault="00B2330B">
      <w:pPr>
        <w:pBdr>
          <w:top w:val="nil"/>
          <w:left w:val="nil"/>
          <w:bottom w:val="nil"/>
          <w:right w:val="nil"/>
          <w:between w:val="nil"/>
        </w:pBdr>
        <w:spacing w:after="0"/>
        <w:ind w:hanging="720"/>
        <w:rPr>
          <w:b/>
          <w:color w:val="000000"/>
        </w:rPr>
      </w:pPr>
      <w:r>
        <w:rPr>
          <w:noProof/>
          <w:color w:val="000000"/>
        </w:rPr>
        <w:lastRenderedPageBreak/>
        <w:drawing>
          <wp:inline distT="0" distB="0" distL="0" distR="0">
            <wp:extent cx="3810000" cy="685800"/>
            <wp:effectExtent l="0" t="0" r="0" b="0"/>
            <wp:docPr id="2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3810000" cy="685800"/>
                    </a:xfrm>
                    <a:prstGeom prst="rect">
                      <a:avLst/>
                    </a:prstGeom>
                    <a:ln/>
                  </pic:spPr>
                </pic:pic>
              </a:graphicData>
            </a:graphic>
          </wp:inline>
        </w:drawing>
      </w:r>
    </w:p>
    <w:p w:rsidR="0076121D" w:rsidRDefault="0076121D">
      <w:pPr>
        <w:pBdr>
          <w:top w:val="nil"/>
          <w:left w:val="nil"/>
          <w:bottom w:val="nil"/>
          <w:right w:val="nil"/>
          <w:between w:val="nil"/>
        </w:pBdr>
        <w:spacing w:after="0"/>
        <w:ind w:left="360" w:hanging="720"/>
        <w:rPr>
          <w:color w:val="000000"/>
        </w:rPr>
      </w:pPr>
    </w:p>
    <w:p w:rsidR="0076121D" w:rsidRDefault="00B2330B">
      <w:pPr>
        <w:pBdr>
          <w:top w:val="nil"/>
          <w:left w:val="nil"/>
          <w:bottom w:val="nil"/>
          <w:right w:val="nil"/>
          <w:between w:val="nil"/>
        </w:pBdr>
        <w:spacing w:after="0"/>
        <w:ind w:hanging="720"/>
        <w:rPr>
          <w:b/>
          <w:color w:val="000000"/>
        </w:rPr>
      </w:pPr>
      <w:r>
        <w:rPr>
          <w:b/>
          <w:color w:val="000000"/>
        </w:rPr>
        <w:t>Example: MySQL database:</w:t>
      </w:r>
    </w:p>
    <w:p w:rsidR="0076121D" w:rsidRDefault="00B2330B">
      <w:pPr>
        <w:pBdr>
          <w:top w:val="nil"/>
          <w:left w:val="nil"/>
          <w:bottom w:val="nil"/>
          <w:right w:val="nil"/>
          <w:between w:val="nil"/>
        </w:pBdr>
        <w:spacing w:after="0"/>
        <w:ind w:hanging="720"/>
        <w:rPr>
          <w:b/>
          <w:color w:val="000000"/>
        </w:rPr>
      </w:pPr>
      <w:r>
        <w:rPr>
          <w:noProof/>
          <w:color w:val="000000"/>
        </w:rPr>
        <w:drawing>
          <wp:inline distT="0" distB="0" distL="0" distR="0">
            <wp:extent cx="3810000" cy="685800"/>
            <wp:effectExtent l="0" t="0" r="0" b="0"/>
            <wp:docPr id="2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3810000" cy="685800"/>
                    </a:xfrm>
                    <a:prstGeom prst="rect">
                      <a:avLst/>
                    </a:prstGeom>
                    <a:ln/>
                  </pic:spPr>
                </pic:pic>
              </a:graphicData>
            </a:graphic>
          </wp:inline>
        </w:drawing>
      </w:r>
    </w:p>
    <w:p w:rsidR="0076121D" w:rsidRDefault="0076121D">
      <w:pPr>
        <w:pBdr>
          <w:top w:val="nil"/>
          <w:left w:val="nil"/>
          <w:bottom w:val="nil"/>
          <w:right w:val="nil"/>
          <w:between w:val="nil"/>
        </w:pBdr>
        <w:spacing w:after="0"/>
        <w:ind w:hanging="720"/>
        <w:rPr>
          <w:b/>
          <w:color w:val="000000"/>
        </w:rPr>
      </w:pPr>
    </w:p>
    <w:p w:rsidR="0076121D" w:rsidRDefault="00B2330B" w:rsidP="0041733B">
      <w:pPr>
        <w:pStyle w:val="Heading2"/>
        <w:rPr>
          <w:b w:val="0"/>
          <w:sz w:val="24"/>
          <w:szCs w:val="24"/>
        </w:rPr>
      </w:pPr>
      <w:r>
        <w:rPr>
          <w:b w:val="0"/>
          <w:color w:val="000000"/>
          <w:sz w:val="24"/>
          <w:szCs w:val="24"/>
        </w:rPr>
        <w:t>WHERE clause</w:t>
      </w:r>
    </w:p>
    <w:p w:rsidR="0076121D" w:rsidRDefault="00B2330B">
      <w:pPr>
        <w:pBdr>
          <w:top w:val="nil"/>
          <w:left w:val="nil"/>
          <w:bottom w:val="nil"/>
          <w:right w:val="nil"/>
          <w:between w:val="nil"/>
        </w:pBdr>
        <w:spacing w:after="0" w:line="288" w:lineRule="auto"/>
        <w:ind w:left="360" w:hanging="720"/>
        <w:rPr>
          <w:color w:val="000000"/>
        </w:rPr>
      </w:pPr>
      <w:r>
        <w:rPr>
          <w:color w:val="000000"/>
        </w:rPr>
        <w:t>The SQL WHERE clause is used to filter the results and apply conditions in a SELECT, INSERT, UPDATE, or DELETE statement.</w:t>
      </w:r>
    </w:p>
    <w:p w:rsidR="0076121D" w:rsidRDefault="00B2330B">
      <w:pPr>
        <w:numPr>
          <w:ilvl w:val="0"/>
          <w:numId w:val="23"/>
        </w:numPr>
        <w:pBdr>
          <w:top w:val="nil"/>
          <w:left w:val="nil"/>
          <w:bottom w:val="nil"/>
          <w:right w:val="nil"/>
          <w:between w:val="nil"/>
        </w:pBdr>
        <w:spacing w:after="0"/>
        <w:rPr>
          <w:b/>
          <w:color w:val="000000"/>
        </w:rPr>
      </w:pPr>
      <w:bookmarkStart w:id="61" w:name="_3o7alnk" w:colFirst="0" w:colLast="0"/>
      <w:bookmarkEnd w:id="61"/>
      <w:r>
        <w:rPr>
          <w:b/>
          <w:color w:val="000000"/>
        </w:rPr>
        <w:t>The syntax for the WHERE clause in SQL is:</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 xml:space="preserve">SELECT </w:t>
      </w:r>
      <w:ins w:id="62" w:author="vbaumgartner" w:date="2018-10-04T16:10:00Z">
        <w:r>
          <w:rPr>
            <w:color w:val="000000"/>
          </w:rPr>
          <w:tab/>
        </w:r>
      </w:ins>
      <w:r>
        <w:rPr>
          <w:color w:val="000000"/>
        </w:rPr>
        <w:t>column1, column2, ...</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 xml:space="preserve">FROM </w:t>
      </w:r>
      <w:ins w:id="63" w:author="vbaumgartner" w:date="2018-10-04T16:10:00Z">
        <w:r>
          <w:rPr>
            <w:color w:val="000000"/>
          </w:rPr>
          <w:tab/>
        </w:r>
      </w:ins>
      <w:proofErr w:type="spellStart"/>
      <w:r>
        <w:rPr>
          <w:color w:val="000000"/>
        </w:rPr>
        <w:t>table_name</w:t>
      </w:r>
      <w:proofErr w:type="spellEnd"/>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 xml:space="preserve">WHERE </w:t>
      </w:r>
      <w:ins w:id="64" w:author="vbaumgartner" w:date="2018-10-04T16:10:00Z">
        <w:r>
          <w:rPr>
            <w:color w:val="000000"/>
          </w:rPr>
          <w:tab/>
        </w:r>
      </w:ins>
      <w:r>
        <w:rPr>
          <w:color w:val="000000"/>
        </w:rPr>
        <w:t>condition;</w:t>
      </w:r>
    </w:p>
    <w:p w:rsidR="0076121D" w:rsidRDefault="00B2330B">
      <w:pPr>
        <w:pBdr>
          <w:top w:val="nil"/>
          <w:left w:val="nil"/>
          <w:bottom w:val="nil"/>
          <w:right w:val="nil"/>
          <w:between w:val="nil"/>
        </w:pBdr>
        <w:spacing w:after="0"/>
        <w:ind w:left="360" w:hanging="720"/>
        <w:rPr>
          <w:b/>
          <w:color w:val="000000"/>
        </w:rPr>
      </w:pPr>
      <w:r>
        <w:rPr>
          <w:b/>
          <w:color w:val="000000"/>
        </w:rPr>
        <w:t>conditions</w:t>
      </w:r>
    </w:p>
    <w:p w:rsidR="0076121D" w:rsidRDefault="00B2330B">
      <w:pPr>
        <w:pBdr>
          <w:top w:val="nil"/>
          <w:left w:val="nil"/>
          <w:bottom w:val="nil"/>
          <w:right w:val="nil"/>
          <w:between w:val="nil"/>
        </w:pBdr>
        <w:spacing w:after="0"/>
        <w:ind w:left="360" w:hanging="720"/>
        <w:rPr>
          <w:color w:val="000000"/>
        </w:rPr>
      </w:pPr>
      <w:r>
        <w:rPr>
          <w:color w:val="000000"/>
        </w:rPr>
        <w:t xml:space="preserve">The conditions that must be met for records to be selected. </w:t>
      </w:r>
    </w:p>
    <w:p w:rsidR="0076121D" w:rsidRDefault="0076121D">
      <w:pPr>
        <w:pBdr>
          <w:top w:val="nil"/>
          <w:left w:val="nil"/>
          <w:bottom w:val="nil"/>
          <w:right w:val="nil"/>
          <w:between w:val="nil"/>
        </w:pBdr>
        <w:spacing w:after="0"/>
        <w:ind w:left="360" w:hanging="720"/>
        <w:rPr>
          <w:color w:val="000000"/>
        </w:rPr>
      </w:pPr>
    </w:p>
    <w:p w:rsidR="0076121D" w:rsidRDefault="00B2330B">
      <w:pPr>
        <w:pBdr>
          <w:top w:val="nil"/>
          <w:left w:val="nil"/>
          <w:bottom w:val="nil"/>
          <w:right w:val="nil"/>
          <w:between w:val="nil"/>
        </w:pBdr>
        <w:spacing w:after="0"/>
        <w:ind w:hanging="720"/>
        <w:rPr>
          <w:b/>
          <w:color w:val="000000"/>
        </w:rPr>
      </w:pPr>
      <w:r>
        <w:rPr>
          <w:b/>
          <w:color w:val="000000"/>
        </w:rPr>
        <w:t xml:space="preserve">Example: </w:t>
      </w:r>
    </w:p>
    <w:p w:rsidR="0076121D" w:rsidRDefault="00B2330B">
      <w:pPr>
        <w:pBdr>
          <w:top w:val="nil"/>
          <w:left w:val="nil"/>
          <w:bottom w:val="nil"/>
          <w:right w:val="nil"/>
          <w:between w:val="nil"/>
        </w:pBdr>
        <w:spacing w:after="0"/>
        <w:ind w:left="720" w:hanging="720"/>
        <w:rPr>
          <w:b/>
          <w:color w:val="000000"/>
        </w:rPr>
      </w:pPr>
      <w:r>
        <w:rPr>
          <w:noProof/>
          <w:color w:val="000000"/>
        </w:rPr>
        <w:drawing>
          <wp:inline distT="0" distB="0" distL="0" distR="0">
            <wp:extent cx="5139065" cy="486015"/>
            <wp:effectExtent l="0" t="0" r="0" b="0"/>
            <wp:docPr id="2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a:stretch>
                      <a:fillRect/>
                    </a:stretch>
                  </pic:blipFill>
                  <pic:spPr>
                    <a:xfrm>
                      <a:off x="0" y="0"/>
                      <a:ext cx="5139065" cy="486015"/>
                    </a:xfrm>
                    <a:prstGeom prst="rect">
                      <a:avLst/>
                    </a:prstGeom>
                    <a:ln/>
                  </pic:spPr>
                </pic:pic>
              </a:graphicData>
            </a:graphic>
          </wp:inline>
        </w:drawing>
      </w:r>
    </w:p>
    <w:p w:rsidR="0076121D" w:rsidRDefault="0076121D">
      <w:pPr>
        <w:pBdr>
          <w:top w:val="nil"/>
          <w:left w:val="nil"/>
          <w:bottom w:val="nil"/>
          <w:right w:val="nil"/>
          <w:between w:val="nil"/>
        </w:pBdr>
        <w:spacing w:after="0"/>
        <w:ind w:hanging="720"/>
        <w:rPr>
          <w:b/>
          <w:color w:val="FF0000"/>
        </w:rPr>
      </w:pPr>
    </w:p>
    <w:p w:rsidR="0076121D" w:rsidRDefault="00B2330B">
      <w:pPr>
        <w:pBdr>
          <w:top w:val="nil"/>
          <w:left w:val="nil"/>
          <w:bottom w:val="nil"/>
          <w:right w:val="nil"/>
          <w:between w:val="nil"/>
        </w:pBdr>
        <w:spacing w:after="0"/>
        <w:ind w:hanging="720"/>
        <w:rPr>
          <w:b/>
          <w:color w:val="000000"/>
        </w:rPr>
      </w:pPr>
      <w:r>
        <w:rPr>
          <w:b/>
          <w:color w:val="000000"/>
        </w:rPr>
        <w:t xml:space="preserve">Note: The course name (ICS-24) with the </w:t>
      </w:r>
      <w:proofErr w:type="spellStart"/>
      <w:r>
        <w:rPr>
          <w:b/>
          <w:color w:val="000000"/>
        </w:rPr>
        <w:t>courseId</w:t>
      </w:r>
      <w:proofErr w:type="spellEnd"/>
      <w:r>
        <w:rPr>
          <w:b/>
          <w:color w:val="000000"/>
        </w:rPr>
        <w:t xml:space="preserve"> of 2 is selected.</w:t>
      </w:r>
    </w:p>
    <w:p w:rsidR="0076121D" w:rsidRDefault="00B2330B" w:rsidP="0041733B">
      <w:pPr>
        <w:pStyle w:val="Heading2"/>
        <w:rPr>
          <w:b w:val="0"/>
          <w:sz w:val="24"/>
          <w:szCs w:val="24"/>
        </w:rPr>
      </w:pPr>
      <w:r>
        <w:rPr>
          <w:b w:val="0"/>
          <w:color w:val="000000"/>
          <w:sz w:val="24"/>
          <w:szCs w:val="24"/>
        </w:rPr>
        <w:t xml:space="preserve"> SQL Insert, update, delete commands</w:t>
      </w:r>
    </w:p>
    <w:p w:rsidR="0076121D" w:rsidRDefault="00B2330B">
      <w:pPr>
        <w:pBdr>
          <w:top w:val="nil"/>
          <w:left w:val="nil"/>
          <w:bottom w:val="nil"/>
          <w:right w:val="nil"/>
          <w:between w:val="nil"/>
        </w:pBdr>
        <w:spacing w:after="0"/>
        <w:ind w:left="360" w:hanging="720"/>
        <w:rPr>
          <w:color w:val="000000"/>
        </w:rPr>
      </w:pPr>
      <w:r>
        <w:rPr>
          <w:color w:val="000000"/>
        </w:rPr>
        <w:t>The INSERT INTO statement of SQL is used to insert a new row in a table.</w:t>
      </w:r>
    </w:p>
    <w:p w:rsidR="0076121D" w:rsidRDefault="0076121D">
      <w:pPr>
        <w:pBdr>
          <w:top w:val="nil"/>
          <w:left w:val="nil"/>
          <w:bottom w:val="nil"/>
          <w:right w:val="nil"/>
          <w:between w:val="nil"/>
        </w:pBdr>
        <w:spacing w:after="0"/>
        <w:ind w:left="360" w:hanging="720"/>
        <w:rPr>
          <w:color w:val="000000"/>
        </w:rPr>
      </w:pPr>
    </w:p>
    <w:p w:rsidR="0076121D" w:rsidRDefault="00B2330B">
      <w:pPr>
        <w:numPr>
          <w:ilvl w:val="0"/>
          <w:numId w:val="23"/>
        </w:numPr>
        <w:pBdr>
          <w:top w:val="nil"/>
          <w:left w:val="nil"/>
          <w:bottom w:val="nil"/>
          <w:right w:val="nil"/>
          <w:between w:val="nil"/>
        </w:pBdr>
        <w:spacing w:after="0"/>
        <w:rPr>
          <w:b/>
          <w:color w:val="000000"/>
        </w:rPr>
      </w:pPr>
      <w:r>
        <w:rPr>
          <w:b/>
          <w:color w:val="000000"/>
        </w:rPr>
        <w:t>The general syntax of INSERT statement is:</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 xml:space="preserve">INSERT INTO </w:t>
      </w:r>
      <w:proofErr w:type="spellStart"/>
      <w:r>
        <w:rPr>
          <w:color w:val="000000"/>
        </w:rPr>
        <w:t>table_name</w:t>
      </w:r>
      <w:proofErr w:type="spellEnd"/>
      <w:r>
        <w:rPr>
          <w:color w:val="000000"/>
        </w:rPr>
        <w:t xml:space="preserve"> (column1, column2, column</w:t>
      </w:r>
      <w:proofErr w:type="gramStart"/>
      <w:r>
        <w:rPr>
          <w:color w:val="000000"/>
        </w:rPr>
        <w:t>3,..</w:t>
      </w:r>
      <w:proofErr w:type="gramEnd"/>
      <w:r>
        <w:rPr>
          <w:color w:val="000000"/>
        </w:rPr>
        <w:t xml:space="preserve">) </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 xml:space="preserve">VALUES </w:t>
      </w:r>
      <w:ins w:id="65" w:author="vbaumgartner" w:date="2018-10-04T16:11:00Z">
        <w:r>
          <w:rPr>
            <w:color w:val="000000"/>
          </w:rPr>
          <w:tab/>
        </w:r>
      </w:ins>
      <w:r>
        <w:rPr>
          <w:color w:val="000000"/>
        </w:rPr>
        <w:t>(value1, value2, value</w:t>
      </w:r>
      <w:proofErr w:type="gramStart"/>
      <w:r>
        <w:rPr>
          <w:color w:val="000000"/>
        </w:rPr>
        <w:t>3,..</w:t>
      </w:r>
      <w:proofErr w:type="gramEnd"/>
      <w:r>
        <w:rPr>
          <w:color w:val="000000"/>
        </w:rPr>
        <w:t>);</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 xml:space="preserve">WHERE </w:t>
      </w:r>
      <w:ins w:id="66" w:author="vbaumgartner" w:date="2018-10-04T16:11:00Z">
        <w:r>
          <w:rPr>
            <w:color w:val="000000"/>
          </w:rPr>
          <w:tab/>
        </w:r>
      </w:ins>
      <w:r>
        <w:rPr>
          <w:color w:val="000000"/>
        </w:rPr>
        <w:t>condition;</w:t>
      </w:r>
    </w:p>
    <w:p w:rsidR="0076121D" w:rsidRDefault="00B2330B">
      <w:pPr>
        <w:pBdr>
          <w:top w:val="nil"/>
          <w:left w:val="nil"/>
          <w:bottom w:val="nil"/>
          <w:right w:val="nil"/>
          <w:between w:val="nil"/>
        </w:pBdr>
        <w:spacing w:after="0"/>
        <w:ind w:left="360" w:hanging="720"/>
        <w:rPr>
          <w:b/>
          <w:color w:val="000000"/>
        </w:rPr>
      </w:pPr>
      <w:r>
        <w:rPr>
          <w:b/>
          <w:color w:val="000000"/>
        </w:rPr>
        <w:t xml:space="preserve">Example: </w:t>
      </w:r>
    </w:p>
    <w:p w:rsidR="0076121D" w:rsidRDefault="00B2330B">
      <w:pPr>
        <w:pBdr>
          <w:top w:val="nil"/>
          <w:left w:val="nil"/>
          <w:bottom w:val="nil"/>
          <w:right w:val="nil"/>
          <w:between w:val="nil"/>
        </w:pBdr>
        <w:spacing w:after="0"/>
        <w:ind w:left="720" w:hanging="720"/>
        <w:rPr>
          <w:color w:val="000000"/>
        </w:rPr>
      </w:pPr>
      <w:r>
        <w:rPr>
          <w:noProof/>
          <w:color w:val="000000"/>
        </w:rPr>
        <w:drawing>
          <wp:inline distT="0" distB="0" distL="0" distR="0">
            <wp:extent cx="5454268" cy="688084"/>
            <wp:effectExtent l="0" t="0" r="0" b="0"/>
            <wp:docPr id="3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3"/>
                    <a:srcRect/>
                    <a:stretch>
                      <a:fillRect/>
                    </a:stretch>
                  </pic:blipFill>
                  <pic:spPr>
                    <a:xfrm>
                      <a:off x="0" y="0"/>
                      <a:ext cx="5454268" cy="688084"/>
                    </a:xfrm>
                    <a:prstGeom prst="rect">
                      <a:avLst/>
                    </a:prstGeom>
                    <a:ln/>
                  </pic:spPr>
                </pic:pic>
              </a:graphicData>
            </a:graphic>
          </wp:inline>
        </w:drawing>
      </w:r>
    </w:p>
    <w:p w:rsidR="0076121D" w:rsidRDefault="0076121D">
      <w:pPr>
        <w:pBdr>
          <w:top w:val="nil"/>
          <w:left w:val="nil"/>
          <w:bottom w:val="nil"/>
          <w:right w:val="nil"/>
          <w:between w:val="nil"/>
        </w:pBdr>
        <w:spacing w:after="0"/>
        <w:ind w:left="720" w:hanging="720"/>
        <w:rPr>
          <w:color w:val="000000"/>
        </w:rPr>
      </w:pPr>
    </w:p>
    <w:p w:rsidR="0076121D" w:rsidRDefault="00B2330B">
      <w:pPr>
        <w:pBdr>
          <w:top w:val="nil"/>
          <w:left w:val="nil"/>
          <w:bottom w:val="nil"/>
          <w:right w:val="nil"/>
          <w:between w:val="nil"/>
        </w:pBdr>
        <w:spacing w:after="0"/>
        <w:ind w:left="360" w:hanging="720"/>
        <w:rPr>
          <w:color w:val="000000"/>
        </w:rPr>
      </w:pPr>
      <w:r>
        <w:rPr>
          <w:color w:val="000000"/>
        </w:rPr>
        <w:t xml:space="preserve">The UPDATE statement is used to modify the existing records in a table. </w:t>
      </w:r>
    </w:p>
    <w:p w:rsidR="0076121D" w:rsidRDefault="0076121D">
      <w:pPr>
        <w:pBdr>
          <w:top w:val="nil"/>
          <w:left w:val="nil"/>
          <w:bottom w:val="nil"/>
          <w:right w:val="nil"/>
          <w:between w:val="nil"/>
        </w:pBdr>
        <w:spacing w:after="0"/>
        <w:ind w:left="720" w:hanging="720"/>
        <w:rPr>
          <w:color w:val="000000"/>
        </w:rPr>
      </w:pPr>
    </w:p>
    <w:p w:rsidR="0076121D" w:rsidRDefault="00B2330B">
      <w:pPr>
        <w:numPr>
          <w:ilvl w:val="0"/>
          <w:numId w:val="23"/>
        </w:numPr>
        <w:pBdr>
          <w:top w:val="nil"/>
          <w:left w:val="nil"/>
          <w:bottom w:val="nil"/>
          <w:right w:val="nil"/>
          <w:between w:val="nil"/>
        </w:pBdr>
        <w:spacing w:after="0"/>
        <w:rPr>
          <w:b/>
          <w:color w:val="000000"/>
        </w:rPr>
      </w:pPr>
      <w:r>
        <w:rPr>
          <w:b/>
          <w:color w:val="000000"/>
        </w:rPr>
        <w:t xml:space="preserve">The general SQL syntax for the UPDATE statement is: </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 xml:space="preserve">UPDATE </w:t>
      </w:r>
      <w:ins w:id="67" w:author="vbaumgartner" w:date="2018-10-04T16:10:00Z">
        <w:r>
          <w:rPr>
            <w:color w:val="000000"/>
          </w:rPr>
          <w:tab/>
        </w:r>
      </w:ins>
      <w:proofErr w:type="spellStart"/>
      <w:r>
        <w:rPr>
          <w:color w:val="000000"/>
        </w:rPr>
        <w:t>table_name</w:t>
      </w:r>
      <w:proofErr w:type="spellEnd"/>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 xml:space="preserve">SET </w:t>
      </w:r>
      <w:ins w:id="68" w:author="vbaumgartner" w:date="2018-10-04T16:10:00Z">
        <w:r>
          <w:rPr>
            <w:color w:val="000000"/>
          </w:rPr>
          <w:tab/>
        </w:r>
      </w:ins>
      <w:r>
        <w:rPr>
          <w:color w:val="000000"/>
        </w:rPr>
        <w:t>column1 = value1, column2 = value2, ...</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 xml:space="preserve">WHERE </w:t>
      </w:r>
      <w:ins w:id="69" w:author="vbaumgartner" w:date="2018-10-04T16:10:00Z">
        <w:r>
          <w:rPr>
            <w:color w:val="000000"/>
          </w:rPr>
          <w:tab/>
        </w:r>
      </w:ins>
      <w:r>
        <w:rPr>
          <w:color w:val="000000"/>
        </w:rPr>
        <w:t>condition;</w:t>
      </w:r>
    </w:p>
    <w:p w:rsidR="0076121D" w:rsidRDefault="0076121D">
      <w:pPr>
        <w:pBdr>
          <w:top w:val="nil"/>
          <w:left w:val="nil"/>
          <w:bottom w:val="nil"/>
          <w:right w:val="nil"/>
          <w:between w:val="nil"/>
        </w:pBdr>
        <w:spacing w:after="0"/>
        <w:ind w:left="360" w:hanging="720"/>
        <w:rPr>
          <w:b/>
          <w:color w:val="000000"/>
        </w:rPr>
      </w:pPr>
    </w:p>
    <w:p w:rsidR="0076121D" w:rsidRDefault="00B2330B">
      <w:pPr>
        <w:pBdr>
          <w:top w:val="nil"/>
          <w:left w:val="nil"/>
          <w:bottom w:val="nil"/>
          <w:right w:val="nil"/>
          <w:between w:val="nil"/>
        </w:pBdr>
        <w:spacing w:after="0"/>
        <w:ind w:left="360" w:hanging="720"/>
        <w:rPr>
          <w:b/>
          <w:color w:val="000000"/>
        </w:rPr>
      </w:pPr>
      <w:r>
        <w:rPr>
          <w:b/>
          <w:color w:val="000000"/>
        </w:rPr>
        <w:t xml:space="preserve">Example: </w:t>
      </w:r>
    </w:p>
    <w:p w:rsidR="0076121D" w:rsidRDefault="00B2330B">
      <w:pPr>
        <w:pBdr>
          <w:top w:val="nil"/>
          <w:left w:val="nil"/>
          <w:bottom w:val="nil"/>
          <w:right w:val="nil"/>
          <w:between w:val="nil"/>
        </w:pBdr>
        <w:spacing w:after="0"/>
        <w:ind w:left="360" w:hanging="720"/>
        <w:rPr>
          <w:color w:val="000000"/>
        </w:rPr>
      </w:pPr>
      <w:r>
        <w:rPr>
          <w:noProof/>
          <w:color w:val="000000"/>
        </w:rPr>
        <w:drawing>
          <wp:inline distT="0" distB="0" distL="0" distR="0">
            <wp:extent cx="5560510" cy="1413794"/>
            <wp:effectExtent l="0" t="0" r="0" b="0"/>
            <wp:docPr id="3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4"/>
                    <a:srcRect/>
                    <a:stretch>
                      <a:fillRect/>
                    </a:stretch>
                  </pic:blipFill>
                  <pic:spPr>
                    <a:xfrm>
                      <a:off x="0" y="0"/>
                      <a:ext cx="5560510" cy="1413794"/>
                    </a:xfrm>
                    <a:prstGeom prst="rect">
                      <a:avLst/>
                    </a:prstGeom>
                    <a:ln/>
                  </pic:spPr>
                </pic:pic>
              </a:graphicData>
            </a:graphic>
          </wp:inline>
        </w:drawing>
      </w:r>
    </w:p>
    <w:p w:rsidR="0076121D" w:rsidRDefault="0076121D">
      <w:pPr>
        <w:pBdr>
          <w:top w:val="nil"/>
          <w:left w:val="nil"/>
          <w:bottom w:val="nil"/>
          <w:right w:val="nil"/>
          <w:between w:val="nil"/>
        </w:pBdr>
        <w:spacing w:after="0"/>
        <w:ind w:left="360" w:hanging="720"/>
        <w:rPr>
          <w:color w:val="000000"/>
        </w:rPr>
      </w:pPr>
    </w:p>
    <w:p w:rsidR="0076121D" w:rsidRDefault="00B2330B">
      <w:pPr>
        <w:pBdr>
          <w:top w:val="nil"/>
          <w:left w:val="nil"/>
          <w:bottom w:val="nil"/>
          <w:right w:val="nil"/>
          <w:between w:val="nil"/>
        </w:pBdr>
        <w:spacing w:after="0"/>
        <w:ind w:left="360" w:hanging="720"/>
        <w:rPr>
          <w:color w:val="000000"/>
        </w:rPr>
      </w:pPr>
      <w:r>
        <w:rPr>
          <w:b/>
          <w:color w:val="000000"/>
        </w:rPr>
        <w:t>Note:</w:t>
      </w:r>
      <w:r>
        <w:rPr>
          <w:color w:val="000000"/>
        </w:rPr>
        <w:t xml:space="preserve"> The table is update</w:t>
      </w:r>
      <w:ins w:id="70" w:author="vbaumgartner" w:date="2018-10-04T16:12:00Z">
        <w:r>
          <w:rPr>
            <w:color w:val="000000"/>
          </w:rPr>
          <w:t>d</w:t>
        </w:r>
      </w:ins>
      <w:r>
        <w:rPr>
          <w:color w:val="000000"/>
        </w:rPr>
        <w:t xml:space="preserve"> with a new </w:t>
      </w:r>
      <w:proofErr w:type="spellStart"/>
      <w:r>
        <w:rPr>
          <w:color w:val="000000"/>
        </w:rPr>
        <w:t>courseName</w:t>
      </w:r>
      <w:proofErr w:type="spellEnd"/>
      <w:r>
        <w:rPr>
          <w:color w:val="000000"/>
        </w:rPr>
        <w:t xml:space="preserve"> and a new enrollment </w:t>
      </w:r>
      <w:proofErr w:type="gramStart"/>
      <w:r>
        <w:rPr>
          <w:color w:val="000000"/>
        </w:rPr>
        <w:t>records</w:t>
      </w:r>
      <w:proofErr w:type="gramEnd"/>
      <w:r>
        <w:rPr>
          <w:color w:val="000000"/>
        </w:rPr>
        <w:t xml:space="preserve">. </w:t>
      </w:r>
    </w:p>
    <w:p w:rsidR="0076121D" w:rsidRDefault="0076121D">
      <w:pPr>
        <w:pBdr>
          <w:top w:val="nil"/>
          <w:left w:val="nil"/>
          <w:bottom w:val="nil"/>
          <w:right w:val="nil"/>
          <w:between w:val="nil"/>
        </w:pBdr>
        <w:spacing w:after="0"/>
        <w:ind w:left="720" w:hanging="720"/>
        <w:rPr>
          <w:color w:val="000000"/>
        </w:rPr>
      </w:pPr>
    </w:p>
    <w:p w:rsidR="0076121D" w:rsidRDefault="00B2330B">
      <w:pPr>
        <w:pBdr>
          <w:top w:val="nil"/>
          <w:left w:val="nil"/>
          <w:bottom w:val="nil"/>
          <w:right w:val="nil"/>
          <w:between w:val="nil"/>
        </w:pBdr>
        <w:spacing w:after="0"/>
        <w:ind w:left="360" w:hanging="720"/>
        <w:rPr>
          <w:b/>
          <w:color w:val="000000"/>
        </w:rPr>
      </w:pPr>
      <w:r>
        <w:rPr>
          <w:color w:val="000000"/>
        </w:rPr>
        <w:t xml:space="preserve">The DELETE FROM statement in SQL is used to remove records from a table. Make sure that a condition is specified, otherwise all records will be removed. </w:t>
      </w:r>
    </w:p>
    <w:p w:rsidR="0076121D" w:rsidRDefault="0076121D">
      <w:pPr>
        <w:pBdr>
          <w:top w:val="nil"/>
          <w:left w:val="nil"/>
          <w:bottom w:val="nil"/>
          <w:right w:val="nil"/>
          <w:between w:val="nil"/>
        </w:pBdr>
        <w:spacing w:after="0"/>
        <w:ind w:left="720" w:hanging="720"/>
        <w:rPr>
          <w:b/>
          <w:color w:val="000000"/>
        </w:rPr>
      </w:pPr>
    </w:p>
    <w:p w:rsidR="0076121D" w:rsidRDefault="00B2330B">
      <w:pPr>
        <w:numPr>
          <w:ilvl w:val="0"/>
          <w:numId w:val="23"/>
        </w:numPr>
        <w:pBdr>
          <w:top w:val="nil"/>
          <w:left w:val="nil"/>
          <w:bottom w:val="nil"/>
          <w:right w:val="nil"/>
          <w:between w:val="nil"/>
        </w:pBdr>
        <w:spacing w:after="0"/>
        <w:rPr>
          <w:b/>
          <w:color w:val="000000"/>
        </w:rPr>
      </w:pPr>
      <w:bookmarkStart w:id="71" w:name="_23ckvvd" w:colFirst="0" w:colLast="0"/>
      <w:bookmarkEnd w:id="71"/>
      <w:r>
        <w:rPr>
          <w:b/>
          <w:color w:val="000000"/>
        </w:rPr>
        <w:t>The general syntax of DELETE statement is:</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bookmarkStart w:id="72" w:name="_ihv636" w:colFirst="0" w:colLast="0"/>
      <w:bookmarkEnd w:id="72"/>
      <w:r>
        <w:rPr>
          <w:color w:val="000000"/>
        </w:rPr>
        <w:t xml:space="preserve">DELETE FROM </w:t>
      </w:r>
      <w:proofErr w:type="spellStart"/>
      <w:r>
        <w:rPr>
          <w:color w:val="000000"/>
        </w:rPr>
        <w:t>table_name</w:t>
      </w:r>
      <w:proofErr w:type="spellEnd"/>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WHERE condition;</w:t>
      </w:r>
    </w:p>
    <w:p w:rsidR="0076121D" w:rsidRDefault="0076121D">
      <w:pPr>
        <w:pBdr>
          <w:top w:val="nil"/>
          <w:left w:val="nil"/>
          <w:bottom w:val="nil"/>
          <w:right w:val="nil"/>
          <w:between w:val="nil"/>
        </w:pBdr>
        <w:spacing w:after="0"/>
        <w:ind w:left="360" w:hanging="720"/>
        <w:rPr>
          <w:color w:val="000000"/>
        </w:rPr>
      </w:pPr>
    </w:p>
    <w:p w:rsidR="0076121D" w:rsidRDefault="00B2330B">
      <w:pPr>
        <w:pBdr>
          <w:top w:val="nil"/>
          <w:left w:val="nil"/>
          <w:bottom w:val="nil"/>
          <w:right w:val="nil"/>
          <w:between w:val="nil"/>
        </w:pBdr>
        <w:spacing w:after="0"/>
        <w:ind w:left="360" w:hanging="720"/>
        <w:rPr>
          <w:b/>
          <w:color w:val="000000"/>
        </w:rPr>
      </w:pPr>
      <w:r>
        <w:rPr>
          <w:b/>
          <w:color w:val="000000"/>
        </w:rPr>
        <w:t xml:space="preserve">Example: </w:t>
      </w:r>
    </w:p>
    <w:p w:rsidR="0076121D" w:rsidRDefault="00B2330B">
      <w:pPr>
        <w:pBdr>
          <w:top w:val="nil"/>
          <w:left w:val="nil"/>
          <w:bottom w:val="nil"/>
          <w:right w:val="nil"/>
          <w:between w:val="nil"/>
        </w:pBdr>
        <w:spacing w:after="0"/>
        <w:ind w:left="360" w:hanging="720"/>
        <w:rPr>
          <w:color w:val="000000"/>
        </w:rPr>
      </w:pPr>
      <w:r>
        <w:rPr>
          <w:noProof/>
          <w:color w:val="000000"/>
        </w:rPr>
        <w:drawing>
          <wp:inline distT="0" distB="0" distL="0" distR="0">
            <wp:extent cx="4557811" cy="958848"/>
            <wp:effectExtent l="0" t="0" r="0" b="0"/>
            <wp:docPr id="3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5"/>
                    <a:srcRect/>
                    <a:stretch>
                      <a:fillRect/>
                    </a:stretch>
                  </pic:blipFill>
                  <pic:spPr>
                    <a:xfrm>
                      <a:off x="0" y="0"/>
                      <a:ext cx="4557811" cy="958848"/>
                    </a:xfrm>
                    <a:prstGeom prst="rect">
                      <a:avLst/>
                    </a:prstGeom>
                    <a:ln/>
                  </pic:spPr>
                </pic:pic>
              </a:graphicData>
            </a:graphic>
          </wp:inline>
        </w:drawing>
      </w:r>
    </w:p>
    <w:p w:rsidR="0076121D" w:rsidRDefault="0076121D">
      <w:pPr>
        <w:pBdr>
          <w:top w:val="nil"/>
          <w:left w:val="nil"/>
          <w:bottom w:val="nil"/>
          <w:right w:val="nil"/>
          <w:between w:val="nil"/>
        </w:pBdr>
        <w:spacing w:after="0"/>
        <w:ind w:left="360" w:hanging="720"/>
        <w:rPr>
          <w:color w:val="000000"/>
        </w:rPr>
      </w:pPr>
    </w:p>
    <w:p w:rsidR="0076121D" w:rsidRDefault="00B2330B">
      <w:pPr>
        <w:pBdr>
          <w:top w:val="nil"/>
          <w:left w:val="nil"/>
          <w:bottom w:val="nil"/>
          <w:right w:val="nil"/>
          <w:between w:val="nil"/>
        </w:pBdr>
        <w:spacing w:after="0"/>
        <w:ind w:left="360" w:hanging="720"/>
        <w:rPr>
          <w:color w:val="000000"/>
        </w:rPr>
      </w:pPr>
      <w:r>
        <w:rPr>
          <w:b/>
          <w:color w:val="000000"/>
        </w:rPr>
        <w:t>Note:</w:t>
      </w:r>
      <w:r>
        <w:rPr>
          <w:color w:val="000000"/>
        </w:rPr>
        <w:t xml:space="preserve"> Be careful when deleting records in a table! You will delete any information in the table as well. You won't normally be asked to confirm.</w:t>
      </w:r>
    </w:p>
    <w:p w:rsidR="0076121D" w:rsidRDefault="0076121D">
      <w:pPr>
        <w:pBdr>
          <w:top w:val="nil"/>
          <w:left w:val="nil"/>
          <w:bottom w:val="nil"/>
          <w:right w:val="nil"/>
          <w:between w:val="nil"/>
        </w:pBdr>
        <w:spacing w:after="0"/>
        <w:ind w:left="360" w:hanging="720"/>
        <w:rPr>
          <w:color w:val="000000"/>
        </w:rPr>
      </w:pPr>
    </w:p>
    <w:p w:rsidR="0076121D" w:rsidRDefault="00B2330B" w:rsidP="0041733B">
      <w:pPr>
        <w:pStyle w:val="Heading2"/>
        <w:rPr>
          <w:b w:val="0"/>
          <w:sz w:val="24"/>
          <w:szCs w:val="24"/>
        </w:rPr>
      </w:pPr>
      <w:r>
        <w:rPr>
          <w:b w:val="0"/>
          <w:color w:val="000000"/>
          <w:sz w:val="24"/>
          <w:szCs w:val="24"/>
        </w:rPr>
        <w:t>Order by clause</w:t>
      </w:r>
    </w:p>
    <w:p w:rsidR="0076121D" w:rsidRDefault="0076121D">
      <w:pPr>
        <w:pBdr>
          <w:top w:val="nil"/>
          <w:left w:val="nil"/>
          <w:bottom w:val="nil"/>
          <w:right w:val="nil"/>
          <w:between w:val="nil"/>
        </w:pBdr>
        <w:spacing w:after="0"/>
        <w:ind w:left="360" w:hanging="720"/>
        <w:rPr>
          <w:color w:val="000000"/>
        </w:rPr>
      </w:pPr>
    </w:p>
    <w:p w:rsidR="0076121D" w:rsidRDefault="00B2330B">
      <w:pPr>
        <w:pBdr>
          <w:top w:val="nil"/>
          <w:left w:val="nil"/>
          <w:bottom w:val="nil"/>
          <w:right w:val="nil"/>
          <w:between w:val="nil"/>
        </w:pBdr>
        <w:spacing w:after="0"/>
        <w:ind w:left="360"/>
      </w:pPr>
      <w:r>
        <w:t xml:space="preserve">The </w:t>
      </w:r>
      <w:r>
        <w:rPr>
          <w:b/>
        </w:rPr>
        <w:t>ORDER BY</w:t>
      </w:r>
      <w:r>
        <w:t xml:space="preserve"> keyword is used to sort the result-set in ascending or descending order</w:t>
      </w:r>
      <w:ins w:id="73" w:author="vbaumgartner" w:date="2018-10-04T16:12:00Z">
        <w:r>
          <w:t>.</w:t>
        </w:r>
      </w:ins>
    </w:p>
    <w:p w:rsidR="0076121D" w:rsidRDefault="00B2330B">
      <w:pPr>
        <w:pBdr>
          <w:top w:val="nil"/>
          <w:left w:val="nil"/>
          <w:bottom w:val="nil"/>
          <w:right w:val="nil"/>
          <w:between w:val="nil"/>
        </w:pBdr>
        <w:spacing w:after="0"/>
        <w:ind w:left="360"/>
      </w:pPr>
      <w:r>
        <w:t xml:space="preserve">The </w:t>
      </w:r>
      <w:r>
        <w:rPr>
          <w:b/>
        </w:rPr>
        <w:t>ORDER BY</w:t>
      </w:r>
      <w:r>
        <w:t xml:space="preserve"> keyword sorts the records in ascending order by default. To sort the records in descending order, use the DESC keyword.</w:t>
      </w:r>
    </w:p>
    <w:p w:rsidR="0076121D" w:rsidRDefault="0076121D">
      <w:pPr>
        <w:pBdr>
          <w:top w:val="nil"/>
          <w:left w:val="nil"/>
          <w:bottom w:val="nil"/>
          <w:right w:val="nil"/>
          <w:between w:val="nil"/>
        </w:pBdr>
        <w:spacing w:after="0"/>
        <w:ind w:left="360"/>
      </w:pPr>
    </w:p>
    <w:p w:rsidR="0076121D" w:rsidRDefault="00B2330B">
      <w:pPr>
        <w:numPr>
          <w:ilvl w:val="0"/>
          <w:numId w:val="23"/>
        </w:numPr>
        <w:pBdr>
          <w:top w:val="nil"/>
          <w:left w:val="nil"/>
          <w:bottom w:val="nil"/>
          <w:right w:val="nil"/>
          <w:between w:val="nil"/>
        </w:pBdr>
        <w:spacing w:after="0"/>
        <w:rPr>
          <w:b/>
          <w:color w:val="000000"/>
        </w:rPr>
      </w:pPr>
      <w:r>
        <w:rPr>
          <w:b/>
          <w:color w:val="000000"/>
        </w:rPr>
        <w:t>The general ORDER BY Syntax:</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 xml:space="preserve">SELECT </w:t>
      </w:r>
      <w:ins w:id="74" w:author="vbaumgartner" w:date="2018-10-04T16:12:00Z">
        <w:r>
          <w:rPr>
            <w:color w:val="000000"/>
          </w:rPr>
          <w:tab/>
        </w:r>
      </w:ins>
      <w:r>
        <w:rPr>
          <w:color w:val="000000"/>
        </w:rPr>
        <w:t>column1, column2, ...</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 xml:space="preserve">FROM </w:t>
      </w:r>
      <w:ins w:id="75" w:author="vbaumgartner" w:date="2018-10-04T16:13:00Z">
        <w:r>
          <w:rPr>
            <w:color w:val="000000"/>
          </w:rPr>
          <w:tab/>
        </w:r>
      </w:ins>
      <w:proofErr w:type="spellStart"/>
      <w:r>
        <w:rPr>
          <w:color w:val="000000"/>
        </w:rPr>
        <w:t>table_name</w:t>
      </w:r>
      <w:proofErr w:type="spellEnd"/>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 xml:space="preserve">ORDER BY </w:t>
      </w:r>
      <w:ins w:id="76" w:author="vbaumgartner" w:date="2018-10-04T16:13:00Z">
        <w:r>
          <w:rPr>
            <w:color w:val="000000"/>
          </w:rPr>
          <w:tab/>
        </w:r>
      </w:ins>
      <w:r>
        <w:rPr>
          <w:color w:val="000000"/>
        </w:rPr>
        <w:t>column1, column2, ... ASC|DESC;</w:t>
      </w:r>
    </w:p>
    <w:p w:rsidR="0076121D" w:rsidRDefault="0076121D">
      <w:pPr>
        <w:pBdr>
          <w:top w:val="nil"/>
          <w:left w:val="nil"/>
          <w:bottom w:val="nil"/>
          <w:right w:val="nil"/>
          <w:between w:val="nil"/>
        </w:pBdr>
        <w:spacing w:after="0"/>
        <w:ind w:left="360"/>
      </w:pPr>
    </w:p>
    <w:p w:rsidR="0076121D" w:rsidRDefault="00B2330B">
      <w:pPr>
        <w:pBdr>
          <w:top w:val="nil"/>
          <w:left w:val="nil"/>
          <w:bottom w:val="nil"/>
          <w:right w:val="nil"/>
          <w:between w:val="nil"/>
        </w:pBdr>
        <w:spacing w:after="0"/>
        <w:ind w:left="360"/>
        <w:rPr>
          <w:b/>
        </w:rPr>
      </w:pPr>
      <w:r>
        <w:rPr>
          <w:b/>
        </w:rPr>
        <w:t>Example:</w:t>
      </w:r>
    </w:p>
    <w:p w:rsidR="0076121D" w:rsidRDefault="00B2330B">
      <w:pPr>
        <w:pBdr>
          <w:top w:val="nil"/>
          <w:left w:val="nil"/>
          <w:bottom w:val="nil"/>
          <w:right w:val="nil"/>
          <w:between w:val="nil"/>
        </w:pBdr>
        <w:spacing w:after="0"/>
        <w:ind w:left="360"/>
      </w:pPr>
      <w:r>
        <w:rPr>
          <w:noProof/>
        </w:rPr>
        <w:drawing>
          <wp:inline distT="0" distB="0" distL="0" distR="0">
            <wp:extent cx="5293720" cy="996409"/>
            <wp:effectExtent l="0" t="0" r="0" b="0"/>
            <wp:docPr id="3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6"/>
                    <a:srcRect/>
                    <a:stretch>
                      <a:fillRect/>
                    </a:stretch>
                  </pic:blipFill>
                  <pic:spPr>
                    <a:xfrm>
                      <a:off x="0" y="0"/>
                      <a:ext cx="5293720" cy="996409"/>
                    </a:xfrm>
                    <a:prstGeom prst="rect">
                      <a:avLst/>
                    </a:prstGeom>
                    <a:ln/>
                  </pic:spPr>
                </pic:pic>
              </a:graphicData>
            </a:graphic>
          </wp:inline>
        </w:drawing>
      </w:r>
    </w:p>
    <w:p w:rsidR="0076121D" w:rsidRDefault="0076121D">
      <w:pPr>
        <w:pBdr>
          <w:top w:val="nil"/>
          <w:left w:val="nil"/>
          <w:bottom w:val="nil"/>
          <w:right w:val="nil"/>
          <w:between w:val="nil"/>
        </w:pBdr>
        <w:spacing w:after="0"/>
        <w:ind w:left="360" w:hanging="720"/>
        <w:rPr>
          <w:color w:val="000000"/>
        </w:rPr>
      </w:pPr>
    </w:p>
    <w:p w:rsidR="0076121D" w:rsidRDefault="00B2330B" w:rsidP="0041733B">
      <w:pPr>
        <w:pStyle w:val="Heading2"/>
        <w:rPr>
          <w:b w:val="0"/>
          <w:sz w:val="24"/>
          <w:szCs w:val="24"/>
        </w:rPr>
      </w:pPr>
      <w:r>
        <w:rPr>
          <w:b w:val="0"/>
          <w:color w:val="000000"/>
          <w:sz w:val="24"/>
          <w:szCs w:val="24"/>
        </w:rPr>
        <w:t>Aggregate</w:t>
      </w:r>
      <w:ins w:id="77" w:author="vbaumgartner" w:date="2018-10-04T16:13:00Z">
        <w:r>
          <w:rPr>
            <w:b w:val="0"/>
            <w:color w:val="000000"/>
            <w:sz w:val="24"/>
            <w:szCs w:val="24"/>
          </w:rPr>
          <w:t xml:space="preserve"> Functions</w:t>
        </w:r>
      </w:ins>
    </w:p>
    <w:p w:rsidR="0076121D" w:rsidRDefault="0076121D">
      <w:pPr>
        <w:pBdr>
          <w:top w:val="nil"/>
          <w:left w:val="nil"/>
          <w:bottom w:val="nil"/>
          <w:right w:val="nil"/>
          <w:between w:val="nil"/>
        </w:pBdr>
        <w:spacing w:after="0"/>
        <w:ind w:left="360" w:hanging="720"/>
        <w:rPr>
          <w:color w:val="000000"/>
        </w:rPr>
      </w:pPr>
    </w:p>
    <w:p w:rsidR="0076121D" w:rsidRDefault="00B2330B">
      <w:pPr>
        <w:pBdr>
          <w:top w:val="nil"/>
          <w:left w:val="nil"/>
          <w:bottom w:val="nil"/>
          <w:right w:val="nil"/>
          <w:between w:val="nil"/>
        </w:pBdr>
        <w:spacing w:after="0"/>
        <w:ind w:left="360" w:hanging="720"/>
        <w:rPr>
          <w:color w:val="000000"/>
        </w:rPr>
      </w:pPr>
      <w:bookmarkStart w:id="78" w:name="_32hioqz" w:colFirst="0" w:colLast="0"/>
      <w:bookmarkEnd w:id="78"/>
      <w:r>
        <w:rPr>
          <w:color w:val="000000"/>
        </w:rPr>
        <w:t>SQL aggregate functions return a single value, calculated from values in a column</w:t>
      </w:r>
    </w:p>
    <w:p w:rsidR="0076121D" w:rsidRDefault="0076121D">
      <w:pPr>
        <w:pBdr>
          <w:top w:val="nil"/>
          <w:left w:val="nil"/>
          <w:bottom w:val="nil"/>
          <w:right w:val="nil"/>
          <w:between w:val="nil"/>
        </w:pBdr>
        <w:spacing w:after="0"/>
        <w:ind w:left="360" w:hanging="720"/>
        <w:rPr>
          <w:color w:val="000000"/>
        </w:rPr>
      </w:pPr>
    </w:p>
    <w:p w:rsidR="0076121D" w:rsidRDefault="00B2330B">
      <w:pPr>
        <w:numPr>
          <w:ilvl w:val="0"/>
          <w:numId w:val="23"/>
        </w:numPr>
        <w:pBdr>
          <w:top w:val="nil"/>
          <w:left w:val="nil"/>
          <w:bottom w:val="nil"/>
          <w:right w:val="nil"/>
          <w:between w:val="nil"/>
        </w:pBdr>
        <w:spacing w:after="0"/>
        <w:rPr>
          <w:b/>
          <w:color w:val="000000"/>
        </w:rPr>
      </w:pPr>
      <w:bookmarkStart w:id="79" w:name="_1hmsyys" w:colFirst="0" w:colLast="0"/>
      <w:bookmarkEnd w:id="79"/>
      <w:r>
        <w:rPr>
          <w:b/>
          <w:color w:val="000000"/>
        </w:rPr>
        <w:t>SQL aggregate to find average value:</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bookmarkStart w:id="80" w:name="_41mghml" w:colFirst="0" w:colLast="0"/>
      <w:bookmarkEnd w:id="80"/>
      <w:r>
        <w:rPr>
          <w:color w:val="000000"/>
          <w:highlight w:val="white"/>
        </w:rPr>
        <w:t>SELECT </w:t>
      </w:r>
      <w:ins w:id="81" w:author="vbaumgartner" w:date="2018-10-04T16:13:00Z">
        <w:r>
          <w:rPr>
            <w:color w:val="000000"/>
            <w:highlight w:val="white"/>
          </w:rPr>
          <w:tab/>
        </w:r>
      </w:ins>
      <w:proofErr w:type="gramStart"/>
      <w:r>
        <w:rPr>
          <w:color w:val="000000"/>
          <w:highlight w:val="white"/>
        </w:rPr>
        <w:t>AVG(</w:t>
      </w:r>
      <w:proofErr w:type="spellStart"/>
      <w:proofErr w:type="gramEnd"/>
      <w:r>
        <w:rPr>
          <w:i/>
          <w:color w:val="000000"/>
          <w:highlight w:val="white"/>
        </w:rPr>
        <w:t>column_name</w:t>
      </w:r>
      <w:proofErr w:type="spellEnd"/>
      <w:r>
        <w:rPr>
          <w:color w:val="000000"/>
          <w:highlight w:val="white"/>
        </w:rPr>
        <w:t>)</w:t>
      </w:r>
      <w:r>
        <w:rPr>
          <w:color w:val="000000"/>
        </w:rPr>
        <w:br/>
      </w:r>
      <w:r>
        <w:rPr>
          <w:color w:val="000000"/>
          <w:highlight w:val="white"/>
        </w:rPr>
        <w:t>FROM </w:t>
      </w:r>
      <w:ins w:id="82" w:author="vbaumgartner" w:date="2018-10-04T16:13:00Z">
        <w:r>
          <w:rPr>
            <w:color w:val="000000"/>
            <w:highlight w:val="white"/>
          </w:rPr>
          <w:tab/>
        </w:r>
      </w:ins>
      <w:proofErr w:type="spellStart"/>
      <w:r>
        <w:rPr>
          <w:i/>
          <w:color w:val="000000"/>
          <w:highlight w:val="white"/>
        </w:rPr>
        <w:t>table_name</w:t>
      </w:r>
      <w:proofErr w:type="spellEnd"/>
      <w:r>
        <w:rPr>
          <w:color w:val="000000"/>
        </w:rPr>
        <w:br/>
      </w:r>
      <w:r>
        <w:rPr>
          <w:color w:val="000000"/>
          <w:highlight w:val="white"/>
        </w:rPr>
        <w:t>WHERE </w:t>
      </w:r>
      <w:ins w:id="83" w:author="vbaumgartner" w:date="2018-10-04T16:13:00Z">
        <w:r>
          <w:rPr>
            <w:color w:val="000000"/>
            <w:highlight w:val="white"/>
          </w:rPr>
          <w:tab/>
        </w:r>
      </w:ins>
      <w:r>
        <w:rPr>
          <w:i/>
          <w:color w:val="000000"/>
          <w:highlight w:val="white"/>
        </w:rPr>
        <w:t>condition</w:t>
      </w:r>
      <w:r>
        <w:rPr>
          <w:color w:val="000000"/>
          <w:highlight w:val="white"/>
        </w:rPr>
        <w:t>;</w:t>
      </w:r>
    </w:p>
    <w:p w:rsidR="0076121D" w:rsidRDefault="00B2330B">
      <w:pPr>
        <w:pBdr>
          <w:top w:val="nil"/>
          <w:left w:val="nil"/>
          <w:bottom w:val="nil"/>
          <w:right w:val="nil"/>
          <w:between w:val="nil"/>
        </w:pBdr>
        <w:spacing w:after="0"/>
        <w:ind w:left="360" w:hanging="720"/>
        <w:rPr>
          <w:b/>
          <w:color w:val="000000"/>
        </w:rPr>
      </w:pPr>
      <w:r>
        <w:rPr>
          <w:b/>
          <w:color w:val="000000"/>
        </w:rPr>
        <w:t xml:space="preserve">Example: </w:t>
      </w:r>
    </w:p>
    <w:p w:rsidR="0076121D" w:rsidRDefault="00B2330B">
      <w:pPr>
        <w:pBdr>
          <w:top w:val="nil"/>
          <w:left w:val="nil"/>
          <w:bottom w:val="nil"/>
          <w:right w:val="nil"/>
          <w:between w:val="nil"/>
        </w:pBdr>
        <w:spacing w:after="0"/>
        <w:ind w:left="360" w:hanging="720"/>
        <w:rPr>
          <w:b/>
          <w:color w:val="000000"/>
        </w:rPr>
      </w:pPr>
      <w:r>
        <w:rPr>
          <w:noProof/>
          <w:color w:val="000000"/>
        </w:rPr>
        <w:drawing>
          <wp:inline distT="0" distB="0" distL="0" distR="0">
            <wp:extent cx="4617174" cy="53117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4617174" cy="531170"/>
                    </a:xfrm>
                    <a:prstGeom prst="rect">
                      <a:avLst/>
                    </a:prstGeom>
                    <a:ln/>
                  </pic:spPr>
                </pic:pic>
              </a:graphicData>
            </a:graphic>
          </wp:inline>
        </w:drawing>
      </w:r>
    </w:p>
    <w:p w:rsidR="0076121D" w:rsidRDefault="0076121D">
      <w:pPr>
        <w:pBdr>
          <w:top w:val="nil"/>
          <w:left w:val="nil"/>
          <w:bottom w:val="nil"/>
          <w:right w:val="nil"/>
          <w:between w:val="nil"/>
        </w:pBdr>
        <w:spacing w:after="0"/>
        <w:ind w:left="360" w:hanging="720"/>
        <w:rPr>
          <w:color w:val="000000"/>
        </w:rPr>
      </w:pPr>
    </w:p>
    <w:p w:rsidR="0076121D" w:rsidRDefault="00B2330B" w:rsidP="0041733B">
      <w:pPr>
        <w:pStyle w:val="Heading2"/>
        <w:rPr>
          <w:b w:val="0"/>
        </w:rPr>
      </w:pPr>
      <w:bookmarkStart w:id="84" w:name="_2grqrue" w:colFirst="0" w:colLast="0"/>
      <w:bookmarkEnd w:id="84"/>
      <w:r>
        <w:rPr>
          <w:b w:val="0"/>
          <w:color w:val="000000"/>
        </w:rPr>
        <w:t xml:space="preserve">Group by </w:t>
      </w:r>
    </w:p>
    <w:p w:rsidR="0076121D" w:rsidRDefault="00B2330B">
      <w:pPr>
        <w:pBdr>
          <w:top w:val="nil"/>
          <w:left w:val="nil"/>
          <w:bottom w:val="nil"/>
          <w:right w:val="nil"/>
          <w:between w:val="nil"/>
        </w:pBdr>
        <w:spacing w:after="0"/>
        <w:ind w:left="360" w:hanging="720"/>
        <w:rPr>
          <w:b/>
          <w:color w:val="000000"/>
        </w:rPr>
      </w:pPr>
      <w:r>
        <w:rPr>
          <w:color w:val="000000"/>
        </w:rPr>
        <w:t>The GROUP BY statement is often used with aggregate functions (COUNT, MAX, MIN, SUM, AVG) to group the result-set by one or more columns</w:t>
      </w:r>
      <w:r>
        <w:rPr>
          <w:b/>
          <w:color w:val="000000"/>
        </w:rPr>
        <w:t>.</w:t>
      </w:r>
    </w:p>
    <w:p w:rsidR="0076121D" w:rsidRDefault="00B2330B">
      <w:pPr>
        <w:numPr>
          <w:ilvl w:val="0"/>
          <w:numId w:val="23"/>
        </w:numPr>
        <w:pBdr>
          <w:top w:val="nil"/>
          <w:left w:val="nil"/>
          <w:bottom w:val="nil"/>
          <w:right w:val="nil"/>
          <w:between w:val="nil"/>
        </w:pBdr>
        <w:rPr>
          <w:b/>
          <w:color w:val="000000"/>
        </w:rPr>
      </w:pPr>
      <w:r>
        <w:rPr>
          <w:b/>
          <w:color w:val="000000"/>
        </w:rPr>
        <w:t>SQL Group by statement</w:t>
      </w:r>
      <w:ins w:id="85" w:author="vbaumgartner" w:date="2018-10-04T16:24:00Z">
        <w:r>
          <w:rPr>
            <w:b/>
            <w:color w:val="000000"/>
          </w:rPr>
          <w:t xml:space="preserve"> -</w:t>
        </w:r>
      </w:ins>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 xml:space="preserve">SELECT </w:t>
      </w:r>
      <w:ins w:id="86" w:author="vbaumgartner" w:date="2018-10-04T16:13:00Z">
        <w:r>
          <w:rPr>
            <w:color w:val="000000"/>
          </w:rPr>
          <w:tab/>
        </w:r>
      </w:ins>
      <w:proofErr w:type="spellStart"/>
      <w:r>
        <w:rPr>
          <w:color w:val="000000"/>
        </w:rPr>
        <w:t>column_name</w:t>
      </w:r>
      <w:proofErr w:type="spellEnd"/>
      <w:r>
        <w:rPr>
          <w:color w:val="000000"/>
        </w:rPr>
        <w:t>(s)</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 xml:space="preserve">FROM </w:t>
      </w:r>
      <w:ins w:id="87" w:author="vbaumgartner" w:date="2018-10-04T16:13:00Z">
        <w:r>
          <w:rPr>
            <w:color w:val="000000"/>
          </w:rPr>
          <w:tab/>
        </w:r>
      </w:ins>
      <w:proofErr w:type="spellStart"/>
      <w:r>
        <w:rPr>
          <w:color w:val="000000"/>
        </w:rPr>
        <w:t>table_name</w:t>
      </w:r>
      <w:proofErr w:type="spellEnd"/>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 xml:space="preserve">WHERE </w:t>
      </w:r>
      <w:ins w:id="88" w:author="vbaumgartner" w:date="2018-10-04T16:13:00Z">
        <w:r>
          <w:rPr>
            <w:color w:val="000000"/>
          </w:rPr>
          <w:tab/>
        </w:r>
      </w:ins>
      <w:r>
        <w:rPr>
          <w:color w:val="000000"/>
        </w:rPr>
        <w:t>condition</w:t>
      </w:r>
    </w:p>
    <w:p w:rsidR="0076121D" w:rsidRP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38761D"/>
          <w:rPrChange w:id="89" w:author="vbaumgartner" w:date="2018-10-04T16:15:00Z">
            <w:rPr>
              <w:color w:val="000000"/>
            </w:rPr>
          </w:rPrChange>
        </w:rPr>
      </w:pPr>
      <w:r>
        <w:rPr>
          <w:color w:val="000000"/>
        </w:rPr>
        <w:t xml:space="preserve">GROUP BY </w:t>
      </w:r>
      <w:ins w:id="90" w:author="vbaumgartner" w:date="2018-10-04T16:13:00Z">
        <w:r>
          <w:rPr>
            <w:color w:val="000000"/>
          </w:rPr>
          <w:tab/>
        </w:r>
      </w:ins>
      <w:proofErr w:type="spellStart"/>
      <w:r>
        <w:rPr>
          <w:color w:val="000000"/>
        </w:rPr>
        <w:t>column_name</w:t>
      </w:r>
      <w:proofErr w:type="spellEnd"/>
      <w:r>
        <w:rPr>
          <w:color w:val="000000"/>
        </w:rPr>
        <w:t>(</w:t>
      </w:r>
      <w:proofErr w:type="gramStart"/>
      <w:r>
        <w:rPr>
          <w:color w:val="000000"/>
        </w:rPr>
        <w:t>s)</w:t>
      </w:r>
      <w:ins w:id="91" w:author="vbaumgartner" w:date="2018-10-04T16:14:00Z">
        <w:r>
          <w:rPr>
            <w:color w:val="000000"/>
          </w:rPr>
          <w:t xml:space="preserve"> </w:t>
        </w:r>
        <w:r>
          <w:rPr>
            <w:color w:val="38761D"/>
            <w:rPrChange w:id="92" w:author="vbaumgartner" w:date="2018-10-04T16:15:00Z">
              <w:rPr>
                <w:color w:val="000000"/>
              </w:rPr>
            </w:rPrChange>
          </w:rPr>
          <w:t xml:space="preserve"> --</w:t>
        </w:r>
        <w:proofErr w:type="gramEnd"/>
        <w:r>
          <w:rPr>
            <w:color w:val="38761D"/>
            <w:rPrChange w:id="93" w:author="vbaumgartner" w:date="2018-10-04T16:15:00Z">
              <w:rPr>
                <w:color w:val="000000"/>
              </w:rPr>
            </w:rPrChange>
          </w:rPr>
          <w:t xml:space="preserve"> Must be used when displaying non-aggregate fields in SELECT</w:t>
        </w:r>
      </w:ins>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 xml:space="preserve">ORDER BY </w:t>
      </w:r>
      <w:ins w:id="94" w:author="vbaumgartner" w:date="2018-10-04T16:13:00Z">
        <w:r>
          <w:rPr>
            <w:color w:val="000000"/>
          </w:rPr>
          <w:tab/>
        </w:r>
      </w:ins>
      <w:proofErr w:type="spellStart"/>
      <w:r>
        <w:rPr>
          <w:color w:val="000000"/>
        </w:rPr>
        <w:t>column_name</w:t>
      </w:r>
      <w:proofErr w:type="spellEnd"/>
      <w:r>
        <w:rPr>
          <w:color w:val="000000"/>
        </w:rPr>
        <w:t>(s);</w:t>
      </w:r>
    </w:p>
    <w:p w:rsidR="0076121D" w:rsidRDefault="00B2330B">
      <w:pPr>
        <w:pBdr>
          <w:top w:val="nil"/>
          <w:left w:val="nil"/>
          <w:bottom w:val="nil"/>
          <w:right w:val="nil"/>
          <w:between w:val="nil"/>
        </w:pBdr>
        <w:spacing w:after="0"/>
        <w:ind w:left="360" w:hanging="720"/>
        <w:rPr>
          <w:b/>
          <w:color w:val="000000"/>
        </w:rPr>
      </w:pPr>
      <w:r>
        <w:rPr>
          <w:b/>
          <w:color w:val="000000"/>
        </w:rPr>
        <w:t xml:space="preserve">Example: </w:t>
      </w:r>
    </w:p>
    <w:p w:rsidR="0076121D" w:rsidRDefault="00B2330B">
      <w:pPr>
        <w:pBdr>
          <w:top w:val="nil"/>
          <w:left w:val="nil"/>
          <w:bottom w:val="nil"/>
          <w:right w:val="nil"/>
          <w:between w:val="nil"/>
        </w:pBdr>
        <w:spacing w:after="0"/>
        <w:ind w:left="360" w:hanging="720"/>
        <w:rPr>
          <w:b/>
          <w:color w:val="000000"/>
        </w:rPr>
      </w:pPr>
      <w:r>
        <w:rPr>
          <w:noProof/>
          <w:color w:val="000000"/>
        </w:rPr>
        <w:lastRenderedPageBreak/>
        <w:drawing>
          <wp:inline distT="0" distB="0" distL="0" distR="0">
            <wp:extent cx="5943600" cy="80454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5943600" cy="804545"/>
                    </a:xfrm>
                    <a:prstGeom prst="rect">
                      <a:avLst/>
                    </a:prstGeom>
                    <a:ln/>
                  </pic:spPr>
                </pic:pic>
              </a:graphicData>
            </a:graphic>
          </wp:inline>
        </w:drawing>
      </w:r>
    </w:p>
    <w:p w:rsidR="0076121D" w:rsidRDefault="0076121D">
      <w:pPr>
        <w:pBdr>
          <w:top w:val="nil"/>
          <w:left w:val="nil"/>
          <w:bottom w:val="nil"/>
          <w:right w:val="nil"/>
          <w:between w:val="nil"/>
        </w:pBdr>
        <w:spacing w:after="0"/>
        <w:ind w:left="360" w:hanging="720"/>
        <w:rPr>
          <w:b/>
          <w:color w:val="000000"/>
        </w:rPr>
      </w:pPr>
    </w:p>
    <w:p w:rsidR="0076121D" w:rsidRDefault="0076121D">
      <w:pPr>
        <w:pBdr>
          <w:top w:val="nil"/>
          <w:left w:val="nil"/>
          <w:bottom w:val="nil"/>
          <w:right w:val="nil"/>
          <w:between w:val="nil"/>
        </w:pBdr>
        <w:spacing w:after="0"/>
        <w:ind w:left="360" w:hanging="720"/>
        <w:rPr>
          <w:b/>
          <w:color w:val="000000"/>
        </w:rPr>
      </w:pPr>
    </w:p>
    <w:p w:rsidR="0076121D" w:rsidRDefault="00B2330B">
      <w:pPr>
        <w:rPr>
          <w:b/>
        </w:rPr>
      </w:pPr>
      <w:r>
        <w:br w:type="page"/>
      </w:r>
    </w:p>
    <w:p w:rsidR="0076121D" w:rsidRDefault="00B2330B" w:rsidP="0041733B">
      <w:pPr>
        <w:pStyle w:val="Heading1"/>
        <w:rPr>
          <w:b/>
          <w:sz w:val="24"/>
          <w:szCs w:val="24"/>
        </w:rPr>
      </w:pPr>
      <w:bookmarkStart w:id="95" w:name="_vx1227" w:colFirst="0" w:colLast="0"/>
      <w:bookmarkEnd w:id="95"/>
      <w:r>
        <w:rPr>
          <w:b/>
          <w:sz w:val="24"/>
          <w:szCs w:val="24"/>
        </w:rPr>
        <w:lastRenderedPageBreak/>
        <w:t>Chapter 4.  Intermediate skills of SQL statement</w:t>
      </w:r>
    </w:p>
    <w:p w:rsidR="0076121D" w:rsidRDefault="00B2330B" w:rsidP="0041733B">
      <w:pPr>
        <w:pStyle w:val="Heading2"/>
        <w:rPr>
          <w:b w:val="0"/>
          <w:sz w:val="24"/>
          <w:szCs w:val="24"/>
        </w:rPr>
      </w:pPr>
      <w:r>
        <w:rPr>
          <w:b w:val="0"/>
          <w:sz w:val="24"/>
          <w:szCs w:val="24"/>
        </w:rPr>
        <w:t>4.1. Join Statements</w:t>
      </w:r>
    </w:p>
    <w:p w:rsidR="0076121D" w:rsidRDefault="00B2330B">
      <w:pPr>
        <w:spacing w:after="0"/>
        <w:ind w:left="360"/>
      </w:pPr>
      <w:r>
        <w:t xml:space="preserve">The SQL Joins statement is used to combine records from two or more tables in a database. A JOIN is a means for combining fields from two tables by using </w:t>
      </w:r>
      <w:del w:id="96" w:author="vbaumgartner" w:date="2018-10-04T16:26:00Z">
        <w:r>
          <w:delText xml:space="preserve">values </w:delText>
        </w:r>
      </w:del>
      <w:r>
        <w:t xml:space="preserve">common </w:t>
      </w:r>
      <w:ins w:id="97" w:author="vbaumgartner" w:date="2018-10-04T16:26:00Z">
        <w:r>
          <w:t>fields between each table</w:t>
        </w:r>
      </w:ins>
      <w:del w:id="98" w:author="vbaumgartner" w:date="2018-10-04T16:26:00Z">
        <w:r>
          <w:delText>to each</w:delText>
        </w:r>
      </w:del>
      <w:r>
        <w:t>.</w:t>
      </w:r>
    </w:p>
    <w:p w:rsidR="0076121D" w:rsidRDefault="0076121D">
      <w:pPr>
        <w:spacing w:after="0"/>
        <w:ind w:left="360"/>
      </w:pPr>
    </w:p>
    <w:p w:rsidR="0076121D" w:rsidRDefault="00B2330B">
      <w:pPr>
        <w:spacing w:after="0"/>
        <w:ind w:left="360"/>
      </w:pPr>
      <w:r>
        <w:t>Consider the following two tables</w:t>
      </w:r>
    </w:p>
    <w:p w:rsidR="0076121D" w:rsidRDefault="00B2330B">
      <w:pPr>
        <w:spacing w:after="0"/>
        <w:ind w:left="360"/>
        <w:rPr>
          <w:b/>
        </w:rPr>
      </w:pPr>
      <w:r>
        <w:rPr>
          <w:b/>
        </w:rPr>
        <w:t>Course Table</w:t>
      </w:r>
    </w:p>
    <w:tbl>
      <w:tblPr>
        <w:tblStyle w:val="a0"/>
        <w:tblW w:w="90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440"/>
        <w:gridCol w:w="2340"/>
        <w:gridCol w:w="1350"/>
        <w:gridCol w:w="1967"/>
        <w:gridCol w:w="1230"/>
      </w:tblGrid>
      <w:tr w:rsidR="0076121D">
        <w:trPr>
          <w:trHeight w:val="460"/>
        </w:trPr>
        <w:tc>
          <w:tcPr>
            <w:tcW w:w="715" w:type="dxa"/>
          </w:tcPr>
          <w:p w:rsidR="0076121D" w:rsidRDefault="00B2330B">
            <w:pPr>
              <w:rPr>
                <w:b/>
              </w:rPr>
            </w:pPr>
            <w:del w:id="99" w:author="vbaumgartner" w:date="2018-10-04T16:28:00Z">
              <w:r>
                <w:rPr>
                  <w:b/>
                </w:rPr>
                <w:delText>Id</w:delText>
              </w:r>
            </w:del>
          </w:p>
        </w:tc>
        <w:tc>
          <w:tcPr>
            <w:tcW w:w="1440" w:type="dxa"/>
          </w:tcPr>
          <w:p w:rsidR="0076121D" w:rsidRDefault="00B2330B">
            <w:pPr>
              <w:rPr>
                <w:b/>
              </w:rPr>
            </w:pPr>
            <w:r>
              <w:rPr>
                <w:b/>
              </w:rPr>
              <w:t>Course ID</w:t>
            </w:r>
          </w:p>
        </w:tc>
        <w:tc>
          <w:tcPr>
            <w:tcW w:w="2340" w:type="dxa"/>
          </w:tcPr>
          <w:p w:rsidR="0076121D" w:rsidRDefault="00B2330B">
            <w:pPr>
              <w:rPr>
                <w:b/>
              </w:rPr>
            </w:pPr>
            <w:r>
              <w:rPr>
                <w:b/>
              </w:rPr>
              <w:t>Course Name</w:t>
            </w:r>
          </w:p>
        </w:tc>
        <w:tc>
          <w:tcPr>
            <w:tcW w:w="1350" w:type="dxa"/>
          </w:tcPr>
          <w:p w:rsidR="0076121D" w:rsidRDefault="00B2330B">
            <w:pPr>
              <w:rPr>
                <w:b/>
              </w:rPr>
            </w:pPr>
            <w:r>
              <w:rPr>
                <w:b/>
              </w:rPr>
              <w:t>Course Fee</w:t>
            </w:r>
          </w:p>
        </w:tc>
        <w:tc>
          <w:tcPr>
            <w:tcW w:w="1967" w:type="dxa"/>
          </w:tcPr>
          <w:p w:rsidR="0076121D" w:rsidRDefault="00B2330B">
            <w:pPr>
              <w:rPr>
                <w:b/>
              </w:rPr>
            </w:pPr>
            <w:r>
              <w:rPr>
                <w:b/>
              </w:rPr>
              <w:t>Maximum Limit</w:t>
            </w:r>
          </w:p>
        </w:tc>
        <w:tc>
          <w:tcPr>
            <w:tcW w:w="1230" w:type="dxa"/>
          </w:tcPr>
          <w:p w:rsidR="0076121D" w:rsidRDefault="00B2330B">
            <w:pPr>
              <w:rPr>
                <w:b/>
              </w:rPr>
            </w:pPr>
            <w:r>
              <w:rPr>
                <w:b/>
              </w:rPr>
              <w:t>Enrollment</w:t>
            </w:r>
          </w:p>
        </w:tc>
      </w:tr>
      <w:tr w:rsidR="0076121D">
        <w:trPr>
          <w:trHeight w:val="260"/>
        </w:trPr>
        <w:tc>
          <w:tcPr>
            <w:tcW w:w="715" w:type="dxa"/>
          </w:tcPr>
          <w:p w:rsidR="0076121D" w:rsidRDefault="00B2330B">
            <w:del w:id="100" w:author="vbaumgartner" w:date="2018-10-04T16:28:00Z">
              <w:r>
                <w:delText>1</w:delText>
              </w:r>
            </w:del>
          </w:p>
        </w:tc>
        <w:tc>
          <w:tcPr>
            <w:tcW w:w="1440" w:type="dxa"/>
          </w:tcPr>
          <w:p w:rsidR="0076121D" w:rsidRDefault="00B2330B">
            <w:r>
              <w:t>Chem-100</w:t>
            </w:r>
          </w:p>
        </w:tc>
        <w:tc>
          <w:tcPr>
            <w:tcW w:w="2340" w:type="dxa"/>
          </w:tcPr>
          <w:p w:rsidR="0076121D" w:rsidRDefault="00B2330B">
            <w:r>
              <w:t>Intro to Chemistry</w:t>
            </w:r>
          </w:p>
        </w:tc>
        <w:tc>
          <w:tcPr>
            <w:tcW w:w="1350" w:type="dxa"/>
          </w:tcPr>
          <w:p w:rsidR="0076121D" w:rsidRDefault="00B2330B">
            <w:r>
              <w:t>555.99</w:t>
            </w:r>
          </w:p>
        </w:tc>
        <w:tc>
          <w:tcPr>
            <w:tcW w:w="1967" w:type="dxa"/>
          </w:tcPr>
          <w:p w:rsidR="0076121D" w:rsidRDefault="00B2330B">
            <w:r>
              <w:t xml:space="preserve"> 5</w:t>
            </w:r>
          </w:p>
        </w:tc>
        <w:tc>
          <w:tcPr>
            <w:tcW w:w="1230" w:type="dxa"/>
          </w:tcPr>
          <w:p w:rsidR="0076121D" w:rsidRDefault="00B2330B">
            <w:r>
              <w:t>False</w:t>
            </w:r>
          </w:p>
        </w:tc>
      </w:tr>
      <w:tr w:rsidR="0076121D">
        <w:trPr>
          <w:trHeight w:val="360"/>
        </w:trPr>
        <w:tc>
          <w:tcPr>
            <w:tcW w:w="715" w:type="dxa"/>
          </w:tcPr>
          <w:p w:rsidR="0076121D" w:rsidRDefault="00B2330B">
            <w:del w:id="101" w:author="vbaumgartner" w:date="2018-10-04T16:28:00Z">
              <w:r>
                <w:delText>2</w:delText>
              </w:r>
            </w:del>
          </w:p>
        </w:tc>
        <w:tc>
          <w:tcPr>
            <w:tcW w:w="1440" w:type="dxa"/>
          </w:tcPr>
          <w:p w:rsidR="0076121D" w:rsidRDefault="00B2330B">
            <w:r>
              <w:t>ICS-140</w:t>
            </w:r>
          </w:p>
        </w:tc>
        <w:tc>
          <w:tcPr>
            <w:tcW w:w="2340" w:type="dxa"/>
          </w:tcPr>
          <w:p w:rsidR="0076121D" w:rsidRDefault="00B2330B">
            <w:r>
              <w:t>Programming 1</w:t>
            </w:r>
          </w:p>
        </w:tc>
        <w:tc>
          <w:tcPr>
            <w:tcW w:w="1350" w:type="dxa"/>
          </w:tcPr>
          <w:p w:rsidR="0076121D" w:rsidRDefault="00B2330B">
            <w:r>
              <w:t>888.99</w:t>
            </w:r>
          </w:p>
        </w:tc>
        <w:tc>
          <w:tcPr>
            <w:tcW w:w="1967" w:type="dxa"/>
          </w:tcPr>
          <w:p w:rsidR="0076121D" w:rsidRDefault="00B2330B">
            <w:r>
              <w:t xml:space="preserve"> 30</w:t>
            </w:r>
          </w:p>
        </w:tc>
        <w:tc>
          <w:tcPr>
            <w:tcW w:w="1230" w:type="dxa"/>
          </w:tcPr>
          <w:p w:rsidR="0076121D" w:rsidRDefault="00B2330B">
            <w:r>
              <w:t>True</w:t>
            </w:r>
          </w:p>
        </w:tc>
      </w:tr>
      <w:tr w:rsidR="0076121D">
        <w:trPr>
          <w:trHeight w:val="340"/>
        </w:trPr>
        <w:tc>
          <w:tcPr>
            <w:tcW w:w="715" w:type="dxa"/>
          </w:tcPr>
          <w:p w:rsidR="0076121D" w:rsidRDefault="00B2330B">
            <w:del w:id="102" w:author="vbaumgartner" w:date="2018-10-04T16:28:00Z">
              <w:r>
                <w:delText>3</w:delText>
              </w:r>
            </w:del>
          </w:p>
        </w:tc>
        <w:tc>
          <w:tcPr>
            <w:tcW w:w="1440" w:type="dxa"/>
          </w:tcPr>
          <w:p w:rsidR="0076121D" w:rsidRDefault="00B2330B">
            <w:r>
              <w:t>ICS-141</w:t>
            </w:r>
          </w:p>
        </w:tc>
        <w:tc>
          <w:tcPr>
            <w:tcW w:w="2340" w:type="dxa"/>
          </w:tcPr>
          <w:p w:rsidR="0076121D" w:rsidRDefault="00B2330B">
            <w:r>
              <w:t>Programming 2</w:t>
            </w:r>
          </w:p>
        </w:tc>
        <w:tc>
          <w:tcPr>
            <w:tcW w:w="1350" w:type="dxa"/>
          </w:tcPr>
          <w:p w:rsidR="0076121D" w:rsidRDefault="00B2330B">
            <w:r>
              <w:t>999.99</w:t>
            </w:r>
          </w:p>
        </w:tc>
        <w:tc>
          <w:tcPr>
            <w:tcW w:w="1967" w:type="dxa"/>
          </w:tcPr>
          <w:p w:rsidR="0076121D" w:rsidRDefault="00B2330B">
            <w:r>
              <w:t xml:space="preserve"> 30</w:t>
            </w:r>
          </w:p>
        </w:tc>
        <w:tc>
          <w:tcPr>
            <w:tcW w:w="1230" w:type="dxa"/>
          </w:tcPr>
          <w:p w:rsidR="0076121D" w:rsidRDefault="00B2330B">
            <w:r>
              <w:t>True</w:t>
            </w:r>
          </w:p>
        </w:tc>
      </w:tr>
      <w:tr w:rsidR="0076121D">
        <w:trPr>
          <w:trHeight w:val="180"/>
        </w:trPr>
        <w:tc>
          <w:tcPr>
            <w:tcW w:w="715" w:type="dxa"/>
          </w:tcPr>
          <w:p w:rsidR="0076121D" w:rsidRDefault="00B2330B">
            <w:del w:id="103" w:author="vbaumgartner" w:date="2018-10-04T16:28:00Z">
              <w:r>
                <w:delText>4</w:delText>
              </w:r>
            </w:del>
          </w:p>
        </w:tc>
        <w:tc>
          <w:tcPr>
            <w:tcW w:w="1440" w:type="dxa"/>
          </w:tcPr>
          <w:p w:rsidR="0076121D" w:rsidRDefault="00B2330B">
            <w:r>
              <w:t>ICS-240</w:t>
            </w:r>
          </w:p>
        </w:tc>
        <w:tc>
          <w:tcPr>
            <w:tcW w:w="2340" w:type="dxa"/>
          </w:tcPr>
          <w:p w:rsidR="0076121D" w:rsidRDefault="00B2330B">
            <w:r>
              <w:t>Programming 3</w:t>
            </w:r>
          </w:p>
        </w:tc>
        <w:tc>
          <w:tcPr>
            <w:tcW w:w="1350" w:type="dxa"/>
          </w:tcPr>
          <w:p w:rsidR="0076121D" w:rsidRDefault="00B2330B">
            <w:r>
              <w:t>1200.00</w:t>
            </w:r>
          </w:p>
        </w:tc>
        <w:tc>
          <w:tcPr>
            <w:tcW w:w="1967" w:type="dxa"/>
          </w:tcPr>
          <w:p w:rsidR="0076121D" w:rsidRDefault="00B2330B">
            <w:r>
              <w:t xml:space="preserve"> 30</w:t>
            </w:r>
          </w:p>
        </w:tc>
        <w:tc>
          <w:tcPr>
            <w:tcW w:w="1230" w:type="dxa"/>
          </w:tcPr>
          <w:p w:rsidR="0076121D" w:rsidRDefault="00B2330B">
            <w:r>
              <w:t>True</w:t>
            </w:r>
          </w:p>
        </w:tc>
      </w:tr>
    </w:tbl>
    <w:p w:rsidR="0076121D" w:rsidRDefault="0076121D">
      <w:pPr>
        <w:spacing w:after="0"/>
        <w:ind w:left="360"/>
      </w:pPr>
    </w:p>
    <w:p w:rsidR="0076121D" w:rsidRDefault="00B2330B">
      <w:pPr>
        <w:spacing w:after="0"/>
        <w:ind w:left="360"/>
        <w:rPr>
          <w:b/>
        </w:rPr>
      </w:pPr>
      <w:r>
        <w:rPr>
          <w:b/>
        </w:rPr>
        <w:t>Student table</w:t>
      </w:r>
    </w:p>
    <w:tbl>
      <w:tblPr>
        <w:tblStyle w:val="a1"/>
        <w:tblW w:w="718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1"/>
        <w:gridCol w:w="1809"/>
        <w:gridCol w:w="1797"/>
        <w:gridCol w:w="1809"/>
      </w:tblGrid>
      <w:tr w:rsidR="0076121D">
        <w:tc>
          <w:tcPr>
            <w:tcW w:w="1772" w:type="dxa"/>
          </w:tcPr>
          <w:p w:rsidR="0076121D" w:rsidRDefault="00B2330B">
            <w:pPr>
              <w:rPr>
                <w:b/>
              </w:rPr>
            </w:pPr>
            <w:del w:id="104" w:author="vbaumgartner" w:date="2018-10-04T16:28:00Z">
              <w:r>
                <w:rPr>
                  <w:b/>
                </w:rPr>
                <w:delText>Id</w:delText>
              </w:r>
            </w:del>
          </w:p>
        </w:tc>
        <w:tc>
          <w:tcPr>
            <w:tcW w:w="1809" w:type="dxa"/>
          </w:tcPr>
          <w:p w:rsidR="0076121D" w:rsidRDefault="00B2330B">
            <w:pPr>
              <w:rPr>
                <w:b/>
              </w:rPr>
            </w:pPr>
            <w:r>
              <w:rPr>
                <w:b/>
              </w:rPr>
              <w:t>Student ID</w:t>
            </w:r>
          </w:p>
        </w:tc>
        <w:tc>
          <w:tcPr>
            <w:tcW w:w="1797" w:type="dxa"/>
          </w:tcPr>
          <w:p w:rsidR="0076121D" w:rsidRDefault="00B2330B">
            <w:pPr>
              <w:rPr>
                <w:b/>
              </w:rPr>
            </w:pPr>
            <w:r>
              <w:rPr>
                <w:b/>
              </w:rPr>
              <w:t>First Name</w:t>
            </w:r>
          </w:p>
        </w:tc>
        <w:tc>
          <w:tcPr>
            <w:tcW w:w="1809" w:type="dxa"/>
          </w:tcPr>
          <w:p w:rsidR="0076121D" w:rsidRDefault="00B2330B">
            <w:pPr>
              <w:rPr>
                <w:b/>
              </w:rPr>
            </w:pPr>
            <w:r>
              <w:rPr>
                <w:b/>
              </w:rPr>
              <w:t>Last Name</w:t>
            </w:r>
          </w:p>
        </w:tc>
      </w:tr>
      <w:tr w:rsidR="0076121D">
        <w:tc>
          <w:tcPr>
            <w:tcW w:w="1772" w:type="dxa"/>
          </w:tcPr>
          <w:p w:rsidR="0076121D" w:rsidRDefault="00B2330B">
            <w:del w:id="105" w:author="vbaumgartner" w:date="2018-10-04T16:28:00Z">
              <w:r>
                <w:delText>1</w:delText>
              </w:r>
            </w:del>
          </w:p>
        </w:tc>
        <w:tc>
          <w:tcPr>
            <w:tcW w:w="1809" w:type="dxa"/>
          </w:tcPr>
          <w:p w:rsidR="0076121D" w:rsidRDefault="00B2330B">
            <w:r>
              <w:t>1001</w:t>
            </w:r>
          </w:p>
        </w:tc>
        <w:tc>
          <w:tcPr>
            <w:tcW w:w="1797" w:type="dxa"/>
          </w:tcPr>
          <w:p w:rsidR="0076121D" w:rsidRDefault="00B2330B">
            <w:r>
              <w:t>Sara</w:t>
            </w:r>
          </w:p>
        </w:tc>
        <w:tc>
          <w:tcPr>
            <w:tcW w:w="1809" w:type="dxa"/>
          </w:tcPr>
          <w:p w:rsidR="0076121D" w:rsidRDefault="00B2330B">
            <w:r>
              <w:t>Johnson</w:t>
            </w:r>
          </w:p>
        </w:tc>
      </w:tr>
      <w:tr w:rsidR="0076121D">
        <w:tc>
          <w:tcPr>
            <w:tcW w:w="1772" w:type="dxa"/>
          </w:tcPr>
          <w:p w:rsidR="0076121D" w:rsidRDefault="00B2330B">
            <w:del w:id="106" w:author="vbaumgartner" w:date="2018-10-04T16:28:00Z">
              <w:r>
                <w:delText>2</w:delText>
              </w:r>
            </w:del>
          </w:p>
        </w:tc>
        <w:tc>
          <w:tcPr>
            <w:tcW w:w="1809" w:type="dxa"/>
          </w:tcPr>
          <w:p w:rsidR="0076121D" w:rsidRDefault="00B2330B">
            <w:r>
              <w:t>1002</w:t>
            </w:r>
          </w:p>
        </w:tc>
        <w:tc>
          <w:tcPr>
            <w:tcW w:w="1797" w:type="dxa"/>
          </w:tcPr>
          <w:p w:rsidR="0076121D" w:rsidRDefault="00B2330B">
            <w:r>
              <w:t>John</w:t>
            </w:r>
          </w:p>
        </w:tc>
        <w:tc>
          <w:tcPr>
            <w:tcW w:w="1809" w:type="dxa"/>
          </w:tcPr>
          <w:p w:rsidR="0076121D" w:rsidRDefault="00B2330B">
            <w:r>
              <w:t xml:space="preserve">Mike </w:t>
            </w:r>
          </w:p>
        </w:tc>
      </w:tr>
      <w:tr w:rsidR="0076121D">
        <w:tc>
          <w:tcPr>
            <w:tcW w:w="1772" w:type="dxa"/>
          </w:tcPr>
          <w:p w:rsidR="0076121D" w:rsidRDefault="00B2330B">
            <w:del w:id="107" w:author="vbaumgartner" w:date="2018-10-04T16:28:00Z">
              <w:r>
                <w:delText>3</w:delText>
              </w:r>
            </w:del>
          </w:p>
        </w:tc>
        <w:tc>
          <w:tcPr>
            <w:tcW w:w="1809" w:type="dxa"/>
          </w:tcPr>
          <w:p w:rsidR="0076121D" w:rsidRDefault="00B2330B">
            <w:r>
              <w:t>1003</w:t>
            </w:r>
          </w:p>
        </w:tc>
        <w:tc>
          <w:tcPr>
            <w:tcW w:w="1797" w:type="dxa"/>
          </w:tcPr>
          <w:p w:rsidR="0076121D" w:rsidRDefault="00B2330B">
            <w:r>
              <w:t>Alex</w:t>
            </w:r>
          </w:p>
        </w:tc>
        <w:tc>
          <w:tcPr>
            <w:tcW w:w="1809" w:type="dxa"/>
          </w:tcPr>
          <w:p w:rsidR="0076121D" w:rsidRDefault="00B2330B">
            <w:r>
              <w:t>Adam</w:t>
            </w:r>
          </w:p>
        </w:tc>
      </w:tr>
      <w:tr w:rsidR="0076121D">
        <w:tc>
          <w:tcPr>
            <w:tcW w:w="1772" w:type="dxa"/>
          </w:tcPr>
          <w:p w:rsidR="0076121D" w:rsidRDefault="00B2330B">
            <w:del w:id="108" w:author="vbaumgartner" w:date="2018-10-04T16:28:00Z">
              <w:r>
                <w:delText>4</w:delText>
              </w:r>
            </w:del>
          </w:p>
        </w:tc>
        <w:tc>
          <w:tcPr>
            <w:tcW w:w="1809" w:type="dxa"/>
          </w:tcPr>
          <w:p w:rsidR="0076121D" w:rsidRDefault="00B2330B">
            <w:r>
              <w:t>1004</w:t>
            </w:r>
          </w:p>
        </w:tc>
        <w:tc>
          <w:tcPr>
            <w:tcW w:w="1797" w:type="dxa"/>
          </w:tcPr>
          <w:p w:rsidR="0076121D" w:rsidRDefault="00B2330B">
            <w:proofErr w:type="spellStart"/>
            <w:r>
              <w:t>Moha</w:t>
            </w:r>
            <w:proofErr w:type="spellEnd"/>
          </w:p>
        </w:tc>
        <w:tc>
          <w:tcPr>
            <w:tcW w:w="1809" w:type="dxa"/>
          </w:tcPr>
          <w:p w:rsidR="0076121D" w:rsidRDefault="00B2330B">
            <w:r>
              <w:t>Abdi</w:t>
            </w:r>
          </w:p>
        </w:tc>
      </w:tr>
    </w:tbl>
    <w:p w:rsidR="0076121D" w:rsidRDefault="0076121D">
      <w:pPr>
        <w:spacing w:after="0"/>
        <w:ind w:left="720"/>
      </w:pPr>
    </w:p>
    <w:p w:rsidR="0076121D" w:rsidRDefault="00B2330B">
      <w:pPr>
        <w:ind w:left="360"/>
      </w:pPr>
      <w:r>
        <w:t xml:space="preserve">We can join the two tables different ways. For example, in our example database, there are two tables: Courses and Student table. The contact table contains the column </w:t>
      </w:r>
      <w:proofErr w:type="spellStart"/>
      <w:r>
        <w:t>Course</w:t>
      </w:r>
      <w:ins w:id="109" w:author="vbaumgartner" w:date="2018-10-04T16:27:00Z">
        <w:r>
          <w:t>I</w:t>
        </w:r>
      </w:ins>
      <w:r>
        <w:t>d</w:t>
      </w:r>
      <w:proofErr w:type="spellEnd"/>
      <w:r>
        <w:t xml:space="preserve">, which correlates with the Primary-Key column id of the Course table. By evaluating the column values, we can join courses and Students table together. </w:t>
      </w:r>
    </w:p>
    <w:p w:rsidR="0076121D" w:rsidRDefault="00B2330B">
      <w:pPr>
        <w:ind w:left="360"/>
      </w:pPr>
      <w:r>
        <w:t>Run the following SQL statement and as result you will get the joined table.</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SELECT *</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FROM   courses c</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 xml:space="preserve">JOIN   students s ON </w:t>
      </w:r>
      <w:proofErr w:type="spellStart"/>
      <w:proofErr w:type="gramStart"/>
      <w:r>
        <w:rPr>
          <w:color w:val="000000"/>
        </w:rPr>
        <w:t>c.courseId</w:t>
      </w:r>
      <w:proofErr w:type="spellEnd"/>
      <w:proofErr w:type="gramEnd"/>
      <w:r>
        <w:rPr>
          <w:color w:val="000000"/>
        </w:rPr>
        <w:t xml:space="preserve"> = </w:t>
      </w:r>
      <w:proofErr w:type="spellStart"/>
      <w:r>
        <w:rPr>
          <w:color w:val="000000"/>
        </w:rPr>
        <w:t>s.courseId</w:t>
      </w:r>
      <w:proofErr w:type="spellEnd"/>
      <w:r>
        <w:rPr>
          <w:color w:val="000000"/>
        </w:rPr>
        <w:t>;</w:t>
      </w:r>
    </w:p>
    <w:p w:rsidR="0076121D" w:rsidRDefault="0076121D">
      <w:pPr>
        <w:ind w:left="360"/>
        <w:rPr>
          <w:b/>
          <w:color w:val="222222"/>
          <w:highlight w:val="white"/>
        </w:rPr>
      </w:pPr>
    </w:p>
    <w:p w:rsidR="0076121D" w:rsidRDefault="00B2330B">
      <w:pPr>
        <w:ind w:left="360"/>
        <w:rPr>
          <w:b/>
        </w:rPr>
      </w:pPr>
      <w:r>
        <w:rPr>
          <w:b/>
          <w:color w:val="222222"/>
          <w:highlight w:val="white"/>
        </w:rPr>
        <w:t>Joined (virtual) table, created out of </w:t>
      </w:r>
      <w:r>
        <w:rPr>
          <w:b/>
        </w:rPr>
        <w:t xml:space="preserve">Courses &amp; Student </w:t>
      </w:r>
    </w:p>
    <w:tbl>
      <w:tblPr>
        <w:tblStyle w:val="a2"/>
        <w:tblW w:w="9483"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3"/>
        <w:gridCol w:w="772"/>
        <w:gridCol w:w="1504"/>
        <w:gridCol w:w="941"/>
        <w:gridCol w:w="1148"/>
        <w:gridCol w:w="1230"/>
        <w:gridCol w:w="938"/>
        <w:gridCol w:w="760"/>
        <w:gridCol w:w="951"/>
        <w:gridCol w:w="846"/>
        <w:tblGridChange w:id="110">
          <w:tblGrid>
            <w:gridCol w:w="393"/>
            <w:gridCol w:w="772"/>
            <w:gridCol w:w="1504"/>
            <w:gridCol w:w="941"/>
            <w:gridCol w:w="1148"/>
            <w:gridCol w:w="1230"/>
            <w:gridCol w:w="938"/>
            <w:gridCol w:w="760"/>
            <w:gridCol w:w="951"/>
            <w:gridCol w:w="846"/>
          </w:tblGrid>
        </w:tblGridChange>
      </w:tblGrid>
      <w:tr w:rsidR="0076121D">
        <w:trPr>
          <w:trHeight w:val="420"/>
        </w:trPr>
        <w:tc>
          <w:tcPr>
            <w:tcW w:w="393" w:type="dxa"/>
          </w:tcPr>
          <w:p w:rsidR="0076121D" w:rsidRDefault="00B2330B">
            <w:pPr>
              <w:rPr>
                <w:b/>
                <w:sz w:val="18"/>
                <w:szCs w:val="18"/>
              </w:rPr>
            </w:pPr>
            <w:del w:id="111" w:author="vbaumgartner" w:date="2018-10-04T16:30:00Z">
              <w:r>
                <w:rPr>
                  <w:b/>
                  <w:sz w:val="18"/>
                  <w:szCs w:val="18"/>
                </w:rPr>
                <w:delText>Id</w:delText>
              </w:r>
            </w:del>
          </w:p>
        </w:tc>
        <w:tc>
          <w:tcPr>
            <w:tcW w:w="772" w:type="dxa"/>
          </w:tcPr>
          <w:p w:rsidR="0076121D" w:rsidRDefault="00B2330B">
            <w:pPr>
              <w:rPr>
                <w:b/>
                <w:sz w:val="18"/>
                <w:szCs w:val="18"/>
              </w:rPr>
            </w:pPr>
            <w:r>
              <w:rPr>
                <w:b/>
                <w:sz w:val="18"/>
                <w:szCs w:val="18"/>
              </w:rPr>
              <w:t>Course ID</w:t>
            </w:r>
          </w:p>
        </w:tc>
        <w:tc>
          <w:tcPr>
            <w:tcW w:w="1504" w:type="dxa"/>
          </w:tcPr>
          <w:p w:rsidR="0076121D" w:rsidRDefault="00B2330B">
            <w:pPr>
              <w:rPr>
                <w:b/>
                <w:sz w:val="18"/>
                <w:szCs w:val="18"/>
              </w:rPr>
            </w:pPr>
            <w:r>
              <w:rPr>
                <w:b/>
                <w:sz w:val="18"/>
                <w:szCs w:val="18"/>
              </w:rPr>
              <w:t>Course Name</w:t>
            </w:r>
          </w:p>
        </w:tc>
        <w:tc>
          <w:tcPr>
            <w:tcW w:w="941" w:type="dxa"/>
          </w:tcPr>
          <w:p w:rsidR="0076121D" w:rsidRDefault="00B2330B">
            <w:pPr>
              <w:rPr>
                <w:b/>
                <w:sz w:val="18"/>
                <w:szCs w:val="18"/>
              </w:rPr>
            </w:pPr>
            <w:r>
              <w:rPr>
                <w:b/>
                <w:sz w:val="18"/>
                <w:szCs w:val="18"/>
              </w:rPr>
              <w:t>Course Fee</w:t>
            </w:r>
          </w:p>
        </w:tc>
        <w:tc>
          <w:tcPr>
            <w:tcW w:w="1148" w:type="dxa"/>
          </w:tcPr>
          <w:p w:rsidR="0076121D" w:rsidRDefault="00B2330B">
            <w:pPr>
              <w:rPr>
                <w:b/>
                <w:sz w:val="18"/>
                <w:szCs w:val="18"/>
              </w:rPr>
            </w:pPr>
            <w:r>
              <w:rPr>
                <w:b/>
                <w:sz w:val="18"/>
                <w:szCs w:val="18"/>
              </w:rPr>
              <w:t>Maximum Limit</w:t>
            </w:r>
          </w:p>
        </w:tc>
        <w:tc>
          <w:tcPr>
            <w:tcW w:w="1230" w:type="dxa"/>
          </w:tcPr>
          <w:p w:rsidR="0076121D" w:rsidRDefault="00B2330B">
            <w:pPr>
              <w:rPr>
                <w:b/>
                <w:sz w:val="18"/>
                <w:szCs w:val="18"/>
              </w:rPr>
            </w:pPr>
            <w:r>
              <w:rPr>
                <w:b/>
                <w:sz w:val="18"/>
                <w:szCs w:val="18"/>
              </w:rPr>
              <w:t>Enrollment</w:t>
            </w:r>
          </w:p>
        </w:tc>
        <w:tc>
          <w:tcPr>
            <w:tcW w:w="938" w:type="dxa"/>
          </w:tcPr>
          <w:p w:rsidR="0076121D" w:rsidRDefault="00B2330B">
            <w:pPr>
              <w:rPr>
                <w:b/>
                <w:sz w:val="18"/>
                <w:szCs w:val="18"/>
              </w:rPr>
            </w:pPr>
            <w:r>
              <w:rPr>
                <w:b/>
                <w:sz w:val="18"/>
                <w:szCs w:val="18"/>
              </w:rPr>
              <w:t>Student ID</w:t>
            </w:r>
          </w:p>
        </w:tc>
        <w:tc>
          <w:tcPr>
            <w:tcW w:w="760" w:type="dxa"/>
          </w:tcPr>
          <w:p w:rsidR="0076121D" w:rsidRDefault="00B2330B">
            <w:pPr>
              <w:rPr>
                <w:b/>
                <w:sz w:val="18"/>
                <w:szCs w:val="18"/>
              </w:rPr>
            </w:pPr>
            <w:r>
              <w:rPr>
                <w:b/>
                <w:sz w:val="18"/>
                <w:szCs w:val="18"/>
              </w:rPr>
              <w:t>First Name</w:t>
            </w:r>
          </w:p>
        </w:tc>
        <w:tc>
          <w:tcPr>
            <w:tcW w:w="951" w:type="dxa"/>
          </w:tcPr>
          <w:p w:rsidR="0076121D" w:rsidRDefault="00B2330B">
            <w:pPr>
              <w:rPr>
                <w:b/>
                <w:sz w:val="18"/>
                <w:szCs w:val="18"/>
              </w:rPr>
            </w:pPr>
            <w:r>
              <w:rPr>
                <w:b/>
                <w:sz w:val="18"/>
                <w:szCs w:val="18"/>
              </w:rPr>
              <w:t>Lat Name</w:t>
            </w:r>
          </w:p>
        </w:tc>
        <w:tc>
          <w:tcPr>
            <w:tcW w:w="846" w:type="dxa"/>
          </w:tcPr>
          <w:p w:rsidR="0076121D" w:rsidRDefault="00B2330B">
            <w:pPr>
              <w:rPr>
                <w:b/>
                <w:sz w:val="18"/>
                <w:szCs w:val="18"/>
              </w:rPr>
            </w:pPr>
            <w:r>
              <w:rPr>
                <w:b/>
                <w:sz w:val="18"/>
                <w:szCs w:val="18"/>
              </w:rPr>
              <w:t>Course ID</w:t>
            </w:r>
          </w:p>
        </w:tc>
      </w:tr>
      <w:tr w:rsidR="0076121D" w:rsidTr="0076121D">
        <w:tblPrEx>
          <w:tblW w:w="9483"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Change w:id="112" w:author="vbaumgartner" w:date="2018-10-04T16:29:00Z">
            <w:tblPrEx>
              <w:tblW w:w="9483"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
          </w:tblPrExChange>
        </w:tblPrEx>
        <w:trPr>
          <w:trHeight w:val="420"/>
          <w:trPrChange w:id="113" w:author="vbaumgartner" w:date="2018-10-04T16:29:00Z">
            <w:trPr>
              <w:trHeight w:val="420"/>
            </w:trPr>
          </w:trPrChange>
        </w:trPr>
        <w:tc>
          <w:tcPr>
            <w:tcW w:w="393" w:type="dxa"/>
            <w:tcPrChange w:id="114" w:author="vbaumgartner" w:date="2018-10-04T16:29:00Z">
              <w:tcPr>
                <w:tcW w:w="0" w:type="auto"/>
              </w:tcPr>
            </w:tcPrChange>
          </w:tcPr>
          <w:p w:rsidR="0076121D" w:rsidRDefault="00B2330B">
            <w:pPr>
              <w:rPr>
                <w:sz w:val="18"/>
                <w:szCs w:val="18"/>
              </w:rPr>
            </w:pPr>
            <w:del w:id="115" w:author="vbaumgartner" w:date="2018-10-04T16:30:00Z">
              <w:r>
                <w:rPr>
                  <w:sz w:val="18"/>
                  <w:szCs w:val="18"/>
                </w:rPr>
                <w:delText>1</w:delText>
              </w:r>
            </w:del>
          </w:p>
        </w:tc>
        <w:tc>
          <w:tcPr>
            <w:tcW w:w="772" w:type="dxa"/>
            <w:tcPrChange w:id="116" w:author="vbaumgartner" w:date="2018-10-04T16:29:00Z">
              <w:tcPr>
                <w:tcW w:w="0" w:type="auto"/>
              </w:tcPr>
            </w:tcPrChange>
          </w:tcPr>
          <w:p w:rsidR="0076121D" w:rsidRDefault="00B2330B">
            <w:pPr>
              <w:rPr>
                <w:sz w:val="18"/>
                <w:szCs w:val="18"/>
              </w:rPr>
            </w:pPr>
            <w:r>
              <w:rPr>
                <w:sz w:val="18"/>
                <w:szCs w:val="18"/>
              </w:rPr>
              <w:t>Chem-100</w:t>
            </w:r>
          </w:p>
        </w:tc>
        <w:tc>
          <w:tcPr>
            <w:tcW w:w="1504" w:type="dxa"/>
            <w:tcPrChange w:id="117" w:author="vbaumgartner" w:date="2018-10-04T16:29:00Z">
              <w:tcPr>
                <w:tcW w:w="0" w:type="auto"/>
              </w:tcPr>
            </w:tcPrChange>
          </w:tcPr>
          <w:p w:rsidR="0076121D" w:rsidRDefault="00B2330B">
            <w:pPr>
              <w:rPr>
                <w:sz w:val="18"/>
                <w:szCs w:val="18"/>
              </w:rPr>
            </w:pPr>
            <w:r>
              <w:rPr>
                <w:sz w:val="18"/>
                <w:szCs w:val="18"/>
              </w:rPr>
              <w:t>Intro to Chemistry</w:t>
            </w:r>
          </w:p>
        </w:tc>
        <w:tc>
          <w:tcPr>
            <w:tcW w:w="941" w:type="dxa"/>
            <w:tcPrChange w:id="118" w:author="vbaumgartner" w:date="2018-10-04T16:29:00Z">
              <w:tcPr>
                <w:tcW w:w="0" w:type="auto"/>
              </w:tcPr>
            </w:tcPrChange>
          </w:tcPr>
          <w:p w:rsidR="0076121D" w:rsidRDefault="00B2330B">
            <w:pPr>
              <w:rPr>
                <w:sz w:val="18"/>
                <w:szCs w:val="18"/>
              </w:rPr>
            </w:pPr>
            <w:r>
              <w:rPr>
                <w:sz w:val="18"/>
                <w:szCs w:val="18"/>
              </w:rPr>
              <w:t>555.99</w:t>
            </w:r>
          </w:p>
        </w:tc>
        <w:tc>
          <w:tcPr>
            <w:tcW w:w="1148" w:type="dxa"/>
            <w:tcPrChange w:id="119" w:author="vbaumgartner" w:date="2018-10-04T16:29:00Z">
              <w:tcPr>
                <w:tcW w:w="0" w:type="auto"/>
              </w:tcPr>
            </w:tcPrChange>
          </w:tcPr>
          <w:p w:rsidR="0076121D" w:rsidRDefault="00B2330B">
            <w:pPr>
              <w:rPr>
                <w:sz w:val="18"/>
                <w:szCs w:val="18"/>
              </w:rPr>
            </w:pPr>
            <w:r>
              <w:rPr>
                <w:sz w:val="18"/>
                <w:szCs w:val="18"/>
              </w:rPr>
              <w:t xml:space="preserve"> 5</w:t>
            </w:r>
          </w:p>
        </w:tc>
        <w:tc>
          <w:tcPr>
            <w:tcW w:w="1230" w:type="dxa"/>
            <w:tcPrChange w:id="120" w:author="vbaumgartner" w:date="2018-10-04T16:29:00Z">
              <w:tcPr>
                <w:tcW w:w="0" w:type="auto"/>
              </w:tcPr>
            </w:tcPrChange>
          </w:tcPr>
          <w:p w:rsidR="0076121D" w:rsidRDefault="00B2330B">
            <w:pPr>
              <w:rPr>
                <w:sz w:val="18"/>
                <w:szCs w:val="18"/>
              </w:rPr>
            </w:pPr>
            <w:r>
              <w:rPr>
                <w:sz w:val="18"/>
                <w:szCs w:val="18"/>
              </w:rPr>
              <w:t>False</w:t>
            </w:r>
          </w:p>
        </w:tc>
        <w:tc>
          <w:tcPr>
            <w:tcW w:w="938" w:type="dxa"/>
            <w:tcPrChange w:id="121" w:author="vbaumgartner" w:date="2018-10-04T16:29:00Z">
              <w:tcPr>
                <w:tcW w:w="0" w:type="auto"/>
              </w:tcPr>
            </w:tcPrChange>
          </w:tcPr>
          <w:p w:rsidR="0076121D" w:rsidRDefault="00B2330B">
            <w:pPr>
              <w:rPr>
                <w:sz w:val="18"/>
                <w:szCs w:val="18"/>
              </w:rPr>
            </w:pPr>
            <w:r>
              <w:rPr>
                <w:sz w:val="18"/>
                <w:szCs w:val="18"/>
              </w:rPr>
              <w:t>1001</w:t>
            </w:r>
          </w:p>
        </w:tc>
        <w:tc>
          <w:tcPr>
            <w:tcW w:w="760" w:type="dxa"/>
            <w:tcPrChange w:id="122" w:author="vbaumgartner" w:date="2018-10-04T16:29:00Z">
              <w:tcPr>
                <w:tcW w:w="0" w:type="auto"/>
              </w:tcPr>
            </w:tcPrChange>
          </w:tcPr>
          <w:p w:rsidR="0076121D" w:rsidRDefault="00B2330B">
            <w:pPr>
              <w:rPr>
                <w:sz w:val="18"/>
                <w:szCs w:val="18"/>
              </w:rPr>
            </w:pPr>
            <w:r>
              <w:rPr>
                <w:sz w:val="18"/>
                <w:szCs w:val="18"/>
              </w:rPr>
              <w:t>Sara</w:t>
            </w:r>
          </w:p>
        </w:tc>
        <w:tc>
          <w:tcPr>
            <w:tcW w:w="951" w:type="dxa"/>
            <w:tcPrChange w:id="123" w:author="vbaumgartner" w:date="2018-10-04T16:29:00Z">
              <w:tcPr>
                <w:tcW w:w="0" w:type="auto"/>
              </w:tcPr>
            </w:tcPrChange>
          </w:tcPr>
          <w:p w:rsidR="0076121D" w:rsidRDefault="00B2330B">
            <w:pPr>
              <w:rPr>
                <w:sz w:val="18"/>
                <w:szCs w:val="18"/>
              </w:rPr>
            </w:pPr>
            <w:r>
              <w:rPr>
                <w:sz w:val="18"/>
                <w:szCs w:val="18"/>
              </w:rPr>
              <w:t>Johnson</w:t>
            </w:r>
          </w:p>
        </w:tc>
        <w:tc>
          <w:tcPr>
            <w:tcW w:w="846" w:type="dxa"/>
            <w:tcPrChange w:id="124" w:author="vbaumgartner" w:date="2018-10-04T16:29:00Z">
              <w:tcPr>
                <w:tcW w:w="0" w:type="auto"/>
              </w:tcPr>
            </w:tcPrChange>
          </w:tcPr>
          <w:p w:rsidR="0076121D" w:rsidRDefault="00B2330B">
            <w:pPr>
              <w:rPr>
                <w:sz w:val="18"/>
                <w:szCs w:val="18"/>
              </w:rPr>
            </w:pPr>
            <w:r>
              <w:rPr>
                <w:sz w:val="18"/>
                <w:szCs w:val="18"/>
              </w:rPr>
              <w:t>Chem-100</w:t>
            </w:r>
          </w:p>
        </w:tc>
      </w:tr>
      <w:tr w:rsidR="0076121D">
        <w:trPr>
          <w:trHeight w:val="320"/>
        </w:trPr>
        <w:tc>
          <w:tcPr>
            <w:tcW w:w="393" w:type="dxa"/>
          </w:tcPr>
          <w:p w:rsidR="0076121D" w:rsidRDefault="00B2330B">
            <w:pPr>
              <w:rPr>
                <w:sz w:val="18"/>
                <w:szCs w:val="18"/>
              </w:rPr>
            </w:pPr>
            <w:del w:id="125" w:author="vbaumgartner" w:date="2018-10-04T16:30:00Z">
              <w:r>
                <w:rPr>
                  <w:sz w:val="18"/>
                  <w:szCs w:val="18"/>
                </w:rPr>
                <w:delText>2</w:delText>
              </w:r>
            </w:del>
          </w:p>
        </w:tc>
        <w:tc>
          <w:tcPr>
            <w:tcW w:w="772" w:type="dxa"/>
          </w:tcPr>
          <w:p w:rsidR="0076121D" w:rsidRDefault="00B2330B">
            <w:pPr>
              <w:rPr>
                <w:sz w:val="18"/>
                <w:szCs w:val="18"/>
              </w:rPr>
            </w:pPr>
            <w:r>
              <w:rPr>
                <w:sz w:val="18"/>
                <w:szCs w:val="18"/>
              </w:rPr>
              <w:t>ICS-140</w:t>
            </w:r>
          </w:p>
        </w:tc>
        <w:tc>
          <w:tcPr>
            <w:tcW w:w="1504" w:type="dxa"/>
          </w:tcPr>
          <w:p w:rsidR="0076121D" w:rsidRDefault="00B2330B">
            <w:pPr>
              <w:rPr>
                <w:sz w:val="18"/>
                <w:szCs w:val="18"/>
              </w:rPr>
            </w:pPr>
            <w:r>
              <w:rPr>
                <w:sz w:val="18"/>
                <w:szCs w:val="18"/>
              </w:rPr>
              <w:t>Programming 1</w:t>
            </w:r>
          </w:p>
        </w:tc>
        <w:tc>
          <w:tcPr>
            <w:tcW w:w="941" w:type="dxa"/>
          </w:tcPr>
          <w:p w:rsidR="0076121D" w:rsidRDefault="00B2330B">
            <w:pPr>
              <w:rPr>
                <w:sz w:val="18"/>
                <w:szCs w:val="18"/>
              </w:rPr>
            </w:pPr>
            <w:r>
              <w:rPr>
                <w:sz w:val="18"/>
                <w:szCs w:val="18"/>
              </w:rPr>
              <w:t>888.99</w:t>
            </w:r>
          </w:p>
        </w:tc>
        <w:tc>
          <w:tcPr>
            <w:tcW w:w="1148" w:type="dxa"/>
          </w:tcPr>
          <w:p w:rsidR="0076121D" w:rsidRDefault="00B2330B">
            <w:pPr>
              <w:rPr>
                <w:sz w:val="18"/>
                <w:szCs w:val="18"/>
              </w:rPr>
            </w:pPr>
            <w:r>
              <w:rPr>
                <w:sz w:val="18"/>
                <w:szCs w:val="18"/>
              </w:rPr>
              <w:t xml:space="preserve"> 30</w:t>
            </w:r>
          </w:p>
        </w:tc>
        <w:tc>
          <w:tcPr>
            <w:tcW w:w="1230" w:type="dxa"/>
          </w:tcPr>
          <w:p w:rsidR="0076121D" w:rsidRDefault="00B2330B">
            <w:pPr>
              <w:rPr>
                <w:sz w:val="18"/>
                <w:szCs w:val="18"/>
              </w:rPr>
            </w:pPr>
            <w:r>
              <w:rPr>
                <w:sz w:val="18"/>
                <w:szCs w:val="18"/>
              </w:rPr>
              <w:t>True</w:t>
            </w:r>
          </w:p>
        </w:tc>
        <w:tc>
          <w:tcPr>
            <w:tcW w:w="938" w:type="dxa"/>
          </w:tcPr>
          <w:p w:rsidR="0076121D" w:rsidRDefault="00B2330B">
            <w:pPr>
              <w:rPr>
                <w:sz w:val="18"/>
                <w:szCs w:val="18"/>
              </w:rPr>
            </w:pPr>
            <w:r>
              <w:rPr>
                <w:sz w:val="18"/>
                <w:szCs w:val="18"/>
              </w:rPr>
              <w:t>1002</w:t>
            </w:r>
          </w:p>
        </w:tc>
        <w:tc>
          <w:tcPr>
            <w:tcW w:w="760" w:type="dxa"/>
          </w:tcPr>
          <w:p w:rsidR="0076121D" w:rsidRDefault="00B2330B">
            <w:pPr>
              <w:rPr>
                <w:sz w:val="18"/>
                <w:szCs w:val="18"/>
              </w:rPr>
            </w:pPr>
            <w:r>
              <w:rPr>
                <w:sz w:val="18"/>
                <w:szCs w:val="18"/>
              </w:rPr>
              <w:t>John</w:t>
            </w:r>
          </w:p>
        </w:tc>
        <w:tc>
          <w:tcPr>
            <w:tcW w:w="951" w:type="dxa"/>
          </w:tcPr>
          <w:p w:rsidR="0076121D" w:rsidRDefault="00B2330B">
            <w:pPr>
              <w:rPr>
                <w:sz w:val="18"/>
                <w:szCs w:val="18"/>
              </w:rPr>
            </w:pPr>
            <w:r>
              <w:rPr>
                <w:sz w:val="18"/>
                <w:szCs w:val="18"/>
              </w:rPr>
              <w:t xml:space="preserve">Mike </w:t>
            </w:r>
          </w:p>
        </w:tc>
        <w:tc>
          <w:tcPr>
            <w:tcW w:w="846" w:type="dxa"/>
          </w:tcPr>
          <w:p w:rsidR="0076121D" w:rsidRDefault="00B2330B">
            <w:pPr>
              <w:rPr>
                <w:sz w:val="18"/>
                <w:szCs w:val="18"/>
              </w:rPr>
            </w:pPr>
            <w:r>
              <w:rPr>
                <w:sz w:val="18"/>
                <w:szCs w:val="18"/>
              </w:rPr>
              <w:t>ICS-140</w:t>
            </w:r>
          </w:p>
        </w:tc>
      </w:tr>
      <w:tr w:rsidR="0076121D">
        <w:trPr>
          <w:trHeight w:val="340"/>
        </w:trPr>
        <w:tc>
          <w:tcPr>
            <w:tcW w:w="393" w:type="dxa"/>
          </w:tcPr>
          <w:p w:rsidR="0076121D" w:rsidRDefault="00B2330B">
            <w:pPr>
              <w:rPr>
                <w:sz w:val="18"/>
                <w:szCs w:val="18"/>
              </w:rPr>
            </w:pPr>
            <w:del w:id="126" w:author="vbaumgartner" w:date="2018-10-04T16:30:00Z">
              <w:r>
                <w:rPr>
                  <w:sz w:val="18"/>
                  <w:szCs w:val="18"/>
                </w:rPr>
                <w:delText>3</w:delText>
              </w:r>
            </w:del>
          </w:p>
        </w:tc>
        <w:tc>
          <w:tcPr>
            <w:tcW w:w="772" w:type="dxa"/>
          </w:tcPr>
          <w:p w:rsidR="0076121D" w:rsidRDefault="00B2330B">
            <w:pPr>
              <w:rPr>
                <w:sz w:val="18"/>
                <w:szCs w:val="18"/>
              </w:rPr>
            </w:pPr>
            <w:r>
              <w:rPr>
                <w:sz w:val="18"/>
                <w:szCs w:val="18"/>
              </w:rPr>
              <w:t>ICS-141</w:t>
            </w:r>
          </w:p>
        </w:tc>
        <w:tc>
          <w:tcPr>
            <w:tcW w:w="1504" w:type="dxa"/>
          </w:tcPr>
          <w:p w:rsidR="0076121D" w:rsidRDefault="00B2330B">
            <w:pPr>
              <w:rPr>
                <w:sz w:val="18"/>
                <w:szCs w:val="18"/>
              </w:rPr>
            </w:pPr>
            <w:r>
              <w:rPr>
                <w:sz w:val="18"/>
                <w:szCs w:val="18"/>
              </w:rPr>
              <w:t>Programming 2</w:t>
            </w:r>
          </w:p>
        </w:tc>
        <w:tc>
          <w:tcPr>
            <w:tcW w:w="941" w:type="dxa"/>
          </w:tcPr>
          <w:p w:rsidR="0076121D" w:rsidRDefault="00B2330B">
            <w:pPr>
              <w:rPr>
                <w:sz w:val="18"/>
                <w:szCs w:val="18"/>
              </w:rPr>
            </w:pPr>
            <w:r>
              <w:rPr>
                <w:sz w:val="18"/>
                <w:szCs w:val="18"/>
              </w:rPr>
              <w:t>999.99</w:t>
            </w:r>
          </w:p>
        </w:tc>
        <w:tc>
          <w:tcPr>
            <w:tcW w:w="1148" w:type="dxa"/>
          </w:tcPr>
          <w:p w:rsidR="0076121D" w:rsidRDefault="00B2330B">
            <w:pPr>
              <w:rPr>
                <w:sz w:val="18"/>
                <w:szCs w:val="18"/>
              </w:rPr>
            </w:pPr>
            <w:r>
              <w:rPr>
                <w:sz w:val="18"/>
                <w:szCs w:val="18"/>
              </w:rPr>
              <w:t xml:space="preserve"> 30</w:t>
            </w:r>
          </w:p>
        </w:tc>
        <w:tc>
          <w:tcPr>
            <w:tcW w:w="1230" w:type="dxa"/>
          </w:tcPr>
          <w:p w:rsidR="0076121D" w:rsidRDefault="00B2330B">
            <w:pPr>
              <w:rPr>
                <w:sz w:val="18"/>
                <w:szCs w:val="18"/>
              </w:rPr>
            </w:pPr>
            <w:r>
              <w:rPr>
                <w:sz w:val="18"/>
                <w:szCs w:val="18"/>
              </w:rPr>
              <w:t>True</w:t>
            </w:r>
          </w:p>
        </w:tc>
        <w:tc>
          <w:tcPr>
            <w:tcW w:w="938" w:type="dxa"/>
          </w:tcPr>
          <w:p w:rsidR="0076121D" w:rsidRDefault="00B2330B">
            <w:pPr>
              <w:rPr>
                <w:sz w:val="18"/>
                <w:szCs w:val="18"/>
              </w:rPr>
            </w:pPr>
            <w:r>
              <w:rPr>
                <w:sz w:val="18"/>
                <w:szCs w:val="18"/>
              </w:rPr>
              <w:t>1003</w:t>
            </w:r>
          </w:p>
        </w:tc>
        <w:tc>
          <w:tcPr>
            <w:tcW w:w="760" w:type="dxa"/>
          </w:tcPr>
          <w:p w:rsidR="0076121D" w:rsidRDefault="00B2330B">
            <w:pPr>
              <w:rPr>
                <w:sz w:val="18"/>
                <w:szCs w:val="18"/>
              </w:rPr>
            </w:pPr>
            <w:r>
              <w:rPr>
                <w:sz w:val="18"/>
                <w:szCs w:val="18"/>
              </w:rPr>
              <w:t>Alex</w:t>
            </w:r>
          </w:p>
        </w:tc>
        <w:tc>
          <w:tcPr>
            <w:tcW w:w="951" w:type="dxa"/>
          </w:tcPr>
          <w:p w:rsidR="0076121D" w:rsidRDefault="00B2330B">
            <w:pPr>
              <w:rPr>
                <w:sz w:val="18"/>
                <w:szCs w:val="18"/>
              </w:rPr>
            </w:pPr>
            <w:r>
              <w:rPr>
                <w:sz w:val="18"/>
                <w:szCs w:val="18"/>
              </w:rPr>
              <w:t>Adam</w:t>
            </w:r>
          </w:p>
        </w:tc>
        <w:tc>
          <w:tcPr>
            <w:tcW w:w="846" w:type="dxa"/>
          </w:tcPr>
          <w:p w:rsidR="0076121D" w:rsidRDefault="00B2330B">
            <w:pPr>
              <w:rPr>
                <w:sz w:val="18"/>
                <w:szCs w:val="18"/>
              </w:rPr>
            </w:pPr>
            <w:r>
              <w:rPr>
                <w:sz w:val="18"/>
                <w:szCs w:val="18"/>
              </w:rPr>
              <w:t>ICS-141</w:t>
            </w:r>
          </w:p>
        </w:tc>
      </w:tr>
      <w:tr w:rsidR="0076121D">
        <w:trPr>
          <w:trHeight w:val="260"/>
        </w:trPr>
        <w:tc>
          <w:tcPr>
            <w:tcW w:w="393" w:type="dxa"/>
          </w:tcPr>
          <w:p w:rsidR="0076121D" w:rsidRDefault="00B2330B">
            <w:pPr>
              <w:rPr>
                <w:sz w:val="18"/>
                <w:szCs w:val="18"/>
              </w:rPr>
            </w:pPr>
            <w:del w:id="127" w:author="vbaumgartner" w:date="2018-10-04T16:30:00Z">
              <w:r>
                <w:rPr>
                  <w:sz w:val="18"/>
                  <w:szCs w:val="18"/>
                </w:rPr>
                <w:delText>4</w:delText>
              </w:r>
            </w:del>
          </w:p>
        </w:tc>
        <w:tc>
          <w:tcPr>
            <w:tcW w:w="772" w:type="dxa"/>
          </w:tcPr>
          <w:p w:rsidR="0076121D" w:rsidRDefault="00B2330B">
            <w:pPr>
              <w:rPr>
                <w:sz w:val="18"/>
                <w:szCs w:val="18"/>
              </w:rPr>
            </w:pPr>
            <w:r>
              <w:rPr>
                <w:sz w:val="18"/>
                <w:szCs w:val="18"/>
              </w:rPr>
              <w:t>ICS-240</w:t>
            </w:r>
          </w:p>
        </w:tc>
        <w:tc>
          <w:tcPr>
            <w:tcW w:w="1504" w:type="dxa"/>
          </w:tcPr>
          <w:p w:rsidR="0076121D" w:rsidRDefault="00B2330B">
            <w:pPr>
              <w:rPr>
                <w:sz w:val="18"/>
                <w:szCs w:val="18"/>
              </w:rPr>
            </w:pPr>
            <w:r>
              <w:rPr>
                <w:sz w:val="18"/>
                <w:szCs w:val="18"/>
              </w:rPr>
              <w:t>Programming 3</w:t>
            </w:r>
          </w:p>
        </w:tc>
        <w:tc>
          <w:tcPr>
            <w:tcW w:w="941" w:type="dxa"/>
          </w:tcPr>
          <w:p w:rsidR="0076121D" w:rsidRDefault="00B2330B">
            <w:pPr>
              <w:rPr>
                <w:sz w:val="18"/>
                <w:szCs w:val="18"/>
              </w:rPr>
            </w:pPr>
            <w:r>
              <w:rPr>
                <w:sz w:val="18"/>
                <w:szCs w:val="18"/>
              </w:rPr>
              <w:t>1200.00</w:t>
            </w:r>
          </w:p>
        </w:tc>
        <w:tc>
          <w:tcPr>
            <w:tcW w:w="1148" w:type="dxa"/>
          </w:tcPr>
          <w:p w:rsidR="0076121D" w:rsidRDefault="00B2330B">
            <w:pPr>
              <w:rPr>
                <w:sz w:val="18"/>
                <w:szCs w:val="18"/>
              </w:rPr>
            </w:pPr>
            <w:r>
              <w:rPr>
                <w:sz w:val="18"/>
                <w:szCs w:val="18"/>
              </w:rPr>
              <w:t xml:space="preserve"> 30</w:t>
            </w:r>
          </w:p>
        </w:tc>
        <w:tc>
          <w:tcPr>
            <w:tcW w:w="1230" w:type="dxa"/>
          </w:tcPr>
          <w:p w:rsidR="0076121D" w:rsidRDefault="00B2330B">
            <w:pPr>
              <w:rPr>
                <w:sz w:val="18"/>
                <w:szCs w:val="18"/>
              </w:rPr>
            </w:pPr>
            <w:r>
              <w:rPr>
                <w:sz w:val="18"/>
                <w:szCs w:val="18"/>
              </w:rPr>
              <w:t>True</w:t>
            </w:r>
          </w:p>
        </w:tc>
        <w:tc>
          <w:tcPr>
            <w:tcW w:w="938" w:type="dxa"/>
          </w:tcPr>
          <w:p w:rsidR="0076121D" w:rsidRDefault="00B2330B">
            <w:pPr>
              <w:rPr>
                <w:sz w:val="18"/>
                <w:szCs w:val="18"/>
              </w:rPr>
            </w:pPr>
            <w:r>
              <w:rPr>
                <w:sz w:val="18"/>
                <w:szCs w:val="18"/>
              </w:rPr>
              <w:t>1004</w:t>
            </w:r>
          </w:p>
        </w:tc>
        <w:tc>
          <w:tcPr>
            <w:tcW w:w="760" w:type="dxa"/>
          </w:tcPr>
          <w:p w:rsidR="0076121D" w:rsidRDefault="00B2330B">
            <w:pPr>
              <w:rPr>
                <w:sz w:val="18"/>
                <w:szCs w:val="18"/>
              </w:rPr>
            </w:pPr>
            <w:proofErr w:type="spellStart"/>
            <w:r>
              <w:rPr>
                <w:sz w:val="18"/>
                <w:szCs w:val="18"/>
              </w:rPr>
              <w:t>Moha</w:t>
            </w:r>
            <w:proofErr w:type="spellEnd"/>
          </w:p>
        </w:tc>
        <w:tc>
          <w:tcPr>
            <w:tcW w:w="951" w:type="dxa"/>
          </w:tcPr>
          <w:p w:rsidR="0076121D" w:rsidRDefault="00B2330B">
            <w:pPr>
              <w:rPr>
                <w:sz w:val="18"/>
                <w:szCs w:val="18"/>
              </w:rPr>
            </w:pPr>
            <w:r>
              <w:rPr>
                <w:sz w:val="18"/>
                <w:szCs w:val="18"/>
              </w:rPr>
              <w:t>Abdi</w:t>
            </w:r>
          </w:p>
        </w:tc>
        <w:tc>
          <w:tcPr>
            <w:tcW w:w="846" w:type="dxa"/>
          </w:tcPr>
          <w:p w:rsidR="0076121D" w:rsidRDefault="00B2330B">
            <w:pPr>
              <w:rPr>
                <w:sz w:val="18"/>
                <w:szCs w:val="18"/>
              </w:rPr>
            </w:pPr>
            <w:r>
              <w:rPr>
                <w:sz w:val="18"/>
                <w:szCs w:val="18"/>
              </w:rPr>
              <w:t>ICS-240</w:t>
            </w:r>
          </w:p>
        </w:tc>
      </w:tr>
    </w:tbl>
    <w:p w:rsidR="0076121D" w:rsidRDefault="0076121D">
      <w:pPr>
        <w:spacing w:after="0"/>
        <w:ind w:left="360"/>
        <w:rPr>
          <w:sz w:val="18"/>
          <w:szCs w:val="18"/>
        </w:rPr>
      </w:pPr>
    </w:p>
    <w:p w:rsidR="0076121D" w:rsidRDefault="00B2330B">
      <w:pPr>
        <w:spacing w:after="0"/>
        <w:rPr>
          <w:b/>
          <w:sz w:val="24"/>
          <w:szCs w:val="24"/>
          <w:u w:val="single"/>
        </w:rPr>
      </w:pPr>
      <w:r>
        <w:rPr>
          <w:b/>
          <w:sz w:val="24"/>
          <w:szCs w:val="24"/>
          <w:u w:val="single"/>
        </w:rPr>
        <w:t>Different types of SQL joins</w:t>
      </w:r>
    </w:p>
    <w:p w:rsidR="0076121D" w:rsidRDefault="0076121D">
      <w:pPr>
        <w:spacing w:after="0"/>
        <w:ind w:left="360"/>
      </w:pPr>
    </w:p>
    <w:p w:rsidR="0076121D" w:rsidRDefault="00B2330B">
      <w:pPr>
        <w:spacing w:after="0"/>
      </w:pPr>
      <w:r>
        <w:t xml:space="preserve">SQLite doesn’t support different types of SQL joins, so in this section we are using MySQL DBMS to demonstrate the properties of different types of SQL joins. </w:t>
      </w:r>
    </w:p>
    <w:p w:rsidR="0076121D" w:rsidRDefault="0076121D">
      <w:pPr>
        <w:spacing w:after="0"/>
      </w:pPr>
    </w:p>
    <w:p w:rsidR="0076121D" w:rsidRDefault="00B2330B">
      <w:pPr>
        <w:spacing w:after="0"/>
      </w:pPr>
      <w:r>
        <w:t xml:space="preserve">Types of SQL joins include: </w:t>
      </w:r>
    </w:p>
    <w:p w:rsidR="0076121D" w:rsidRDefault="00B2330B">
      <w:pPr>
        <w:numPr>
          <w:ilvl w:val="0"/>
          <w:numId w:val="23"/>
        </w:numPr>
        <w:pBdr>
          <w:top w:val="nil"/>
          <w:left w:val="nil"/>
          <w:bottom w:val="nil"/>
          <w:right w:val="nil"/>
          <w:between w:val="nil"/>
        </w:pBdr>
        <w:spacing w:after="0"/>
      </w:pPr>
      <w:r>
        <w:rPr>
          <w:color w:val="000000"/>
        </w:rPr>
        <w:t>INNER JOIN</w:t>
      </w:r>
    </w:p>
    <w:p w:rsidR="0076121D" w:rsidRDefault="00B2330B">
      <w:pPr>
        <w:numPr>
          <w:ilvl w:val="0"/>
          <w:numId w:val="23"/>
        </w:numPr>
        <w:pBdr>
          <w:top w:val="nil"/>
          <w:left w:val="nil"/>
          <w:bottom w:val="nil"/>
          <w:right w:val="nil"/>
          <w:between w:val="nil"/>
        </w:pBdr>
        <w:spacing w:after="0"/>
      </w:pPr>
      <w:r>
        <w:rPr>
          <w:color w:val="000000"/>
        </w:rPr>
        <w:t>LEFT JOIN</w:t>
      </w:r>
    </w:p>
    <w:p w:rsidR="0076121D" w:rsidRDefault="00B2330B">
      <w:pPr>
        <w:numPr>
          <w:ilvl w:val="0"/>
          <w:numId w:val="23"/>
        </w:numPr>
        <w:pBdr>
          <w:top w:val="nil"/>
          <w:left w:val="nil"/>
          <w:bottom w:val="nil"/>
          <w:right w:val="nil"/>
          <w:between w:val="nil"/>
        </w:pBdr>
        <w:spacing w:after="0"/>
      </w:pPr>
      <w:r>
        <w:rPr>
          <w:color w:val="000000"/>
        </w:rPr>
        <w:t>RIGHT JOIN</w:t>
      </w:r>
    </w:p>
    <w:p w:rsidR="0076121D" w:rsidRDefault="00B2330B">
      <w:pPr>
        <w:numPr>
          <w:ilvl w:val="0"/>
          <w:numId w:val="23"/>
        </w:numPr>
        <w:pBdr>
          <w:top w:val="nil"/>
          <w:left w:val="nil"/>
          <w:bottom w:val="nil"/>
          <w:right w:val="nil"/>
          <w:between w:val="nil"/>
        </w:pBdr>
        <w:spacing w:after="0"/>
      </w:pPr>
      <w:bookmarkStart w:id="128" w:name="_3fwokq0" w:colFirst="0" w:colLast="0"/>
      <w:bookmarkEnd w:id="128"/>
      <w:r>
        <w:rPr>
          <w:color w:val="000000"/>
        </w:rPr>
        <w:t>FULL OUTER JOIN(UNION)</w:t>
      </w:r>
    </w:p>
    <w:p w:rsidR="0076121D" w:rsidRDefault="0076121D">
      <w:pPr>
        <w:pBdr>
          <w:top w:val="nil"/>
          <w:left w:val="nil"/>
          <w:bottom w:val="nil"/>
          <w:right w:val="nil"/>
          <w:between w:val="nil"/>
        </w:pBdr>
        <w:spacing w:after="0"/>
        <w:ind w:left="360" w:hanging="720"/>
        <w:rPr>
          <w:color w:val="000000"/>
        </w:rPr>
      </w:pPr>
    </w:p>
    <w:p w:rsidR="0076121D" w:rsidRDefault="00B2330B">
      <w:pPr>
        <w:pBdr>
          <w:top w:val="nil"/>
          <w:left w:val="nil"/>
          <w:bottom w:val="nil"/>
          <w:right w:val="nil"/>
          <w:between w:val="nil"/>
        </w:pBdr>
        <w:spacing w:after="0"/>
        <w:ind w:hanging="720"/>
        <w:rPr>
          <w:color w:val="000000"/>
        </w:rPr>
      </w:pPr>
      <w:r>
        <w:rPr>
          <w:color w:val="000000"/>
        </w:rPr>
        <w:t xml:space="preserve">Use the source code included in this module to create the following </w:t>
      </w:r>
      <w:r>
        <w:rPr>
          <w:b/>
          <w:color w:val="000000"/>
        </w:rPr>
        <w:t>courses</w:t>
      </w:r>
      <w:r>
        <w:rPr>
          <w:color w:val="000000"/>
        </w:rPr>
        <w:t xml:space="preserve"> and </w:t>
      </w:r>
      <w:proofErr w:type="gramStart"/>
      <w:r>
        <w:rPr>
          <w:b/>
          <w:color w:val="000000"/>
        </w:rPr>
        <w:t>students</w:t>
      </w:r>
      <w:proofErr w:type="gramEnd"/>
      <w:r>
        <w:rPr>
          <w:color w:val="000000"/>
        </w:rPr>
        <w:t xml:space="preserve"> tables in MySQL database.</w:t>
      </w:r>
    </w:p>
    <w:p w:rsidR="0076121D" w:rsidRDefault="00B2330B">
      <w:pPr>
        <w:pBdr>
          <w:top w:val="nil"/>
          <w:left w:val="nil"/>
          <w:bottom w:val="nil"/>
          <w:right w:val="nil"/>
          <w:between w:val="nil"/>
        </w:pBdr>
        <w:spacing w:after="0"/>
        <w:ind w:left="360" w:hanging="720"/>
        <w:rPr>
          <w:b/>
          <w:color w:val="000000"/>
        </w:rPr>
      </w:pPr>
      <w:r>
        <w:rPr>
          <w:b/>
          <w:color w:val="000000"/>
        </w:rPr>
        <w:t>Courses table</w:t>
      </w:r>
    </w:p>
    <w:p w:rsidR="0076121D" w:rsidRDefault="00B2330B">
      <w:pPr>
        <w:pBdr>
          <w:top w:val="nil"/>
          <w:left w:val="nil"/>
          <w:bottom w:val="nil"/>
          <w:right w:val="nil"/>
          <w:between w:val="nil"/>
        </w:pBdr>
        <w:spacing w:after="0"/>
        <w:ind w:left="360" w:hanging="720"/>
        <w:rPr>
          <w:color w:val="000000"/>
        </w:rPr>
      </w:pPr>
      <w:r>
        <w:rPr>
          <w:noProof/>
          <w:color w:val="000000"/>
        </w:rPr>
        <w:drawing>
          <wp:inline distT="0" distB="0" distL="0" distR="0">
            <wp:extent cx="5965282" cy="95487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5965282" cy="954870"/>
                    </a:xfrm>
                    <a:prstGeom prst="rect">
                      <a:avLst/>
                    </a:prstGeom>
                    <a:ln/>
                  </pic:spPr>
                </pic:pic>
              </a:graphicData>
            </a:graphic>
          </wp:inline>
        </w:drawing>
      </w:r>
    </w:p>
    <w:p w:rsidR="0076121D" w:rsidRDefault="0076121D">
      <w:pPr>
        <w:pBdr>
          <w:top w:val="nil"/>
          <w:left w:val="nil"/>
          <w:bottom w:val="nil"/>
          <w:right w:val="nil"/>
          <w:between w:val="nil"/>
        </w:pBdr>
        <w:spacing w:after="0"/>
        <w:ind w:left="360" w:hanging="720"/>
        <w:rPr>
          <w:color w:val="000000"/>
        </w:rPr>
      </w:pPr>
    </w:p>
    <w:p w:rsidR="0076121D" w:rsidRDefault="00B2330B">
      <w:pPr>
        <w:pBdr>
          <w:top w:val="nil"/>
          <w:left w:val="nil"/>
          <w:bottom w:val="nil"/>
          <w:right w:val="nil"/>
          <w:between w:val="nil"/>
        </w:pBdr>
        <w:spacing w:after="0"/>
        <w:ind w:left="360" w:hanging="720"/>
        <w:rPr>
          <w:b/>
          <w:color w:val="000000"/>
        </w:rPr>
      </w:pPr>
      <w:r>
        <w:rPr>
          <w:b/>
          <w:color w:val="000000"/>
        </w:rPr>
        <w:t>Students table</w:t>
      </w:r>
    </w:p>
    <w:p w:rsidR="0076121D" w:rsidRDefault="00B2330B">
      <w:pPr>
        <w:pBdr>
          <w:top w:val="nil"/>
          <w:left w:val="nil"/>
          <w:bottom w:val="nil"/>
          <w:right w:val="nil"/>
          <w:between w:val="nil"/>
        </w:pBdr>
        <w:spacing w:after="0"/>
        <w:ind w:left="360" w:hanging="720"/>
        <w:rPr>
          <w:color w:val="000000"/>
        </w:rPr>
      </w:pPr>
      <w:r>
        <w:rPr>
          <w:noProof/>
          <w:color w:val="000000"/>
        </w:rPr>
        <w:drawing>
          <wp:inline distT="0" distB="0" distL="0" distR="0">
            <wp:extent cx="3440958" cy="811509"/>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3440958" cy="811509"/>
                    </a:xfrm>
                    <a:prstGeom prst="rect">
                      <a:avLst/>
                    </a:prstGeom>
                    <a:ln/>
                  </pic:spPr>
                </pic:pic>
              </a:graphicData>
            </a:graphic>
          </wp:inline>
        </w:drawing>
      </w:r>
    </w:p>
    <w:p w:rsidR="0076121D" w:rsidRDefault="0076121D">
      <w:pPr>
        <w:spacing w:after="0"/>
        <w:ind w:left="360"/>
      </w:pPr>
    </w:p>
    <w:p w:rsidR="0076121D" w:rsidRDefault="00B2330B">
      <w:pPr>
        <w:pBdr>
          <w:top w:val="nil"/>
          <w:left w:val="nil"/>
          <w:bottom w:val="nil"/>
          <w:right w:val="nil"/>
          <w:between w:val="nil"/>
        </w:pBdr>
        <w:spacing w:after="0"/>
        <w:ind w:left="360" w:hanging="720"/>
        <w:rPr>
          <w:b/>
          <w:color w:val="000000"/>
          <w:sz w:val="24"/>
          <w:szCs w:val="24"/>
        </w:rPr>
      </w:pPr>
      <w:r>
        <w:rPr>
          <w:b/>
          <w:color w:val="000000"/>
          <w:sz w:val="24"/>
          <w:szCs w:val="24"/>
        </w:rPr>
        <w:t>INNER JOIN:</w:t>
      </w:r>
    </w:p>
    <w:p w:rsidR="0076121D" w:rsidRDefault="00B2330B">
      <w:pPr>
        <w:pBdr>
          <w:top w:val="nil"/>
          <w:left w:val="nil"/>
          <w:bottom w:val="nil"/>
          <w:right w:val="nil"/>
          <w:between w:val="nil"/>
        </w:pBdr>
        <w:spacing w:after="0"/>
        <w:ind w:left="360" w:hanging="720"/>
        <w:rPr>
          <w:color w:val="000000"/>
        </w:rPr>
      </w:pPr>
      <w:r>
        <w:rPr>
          <w:color w:val="000000"/>
        </w:rPr>
        <w:t>General SQL Syntax for INNER JOIN.</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 xml:space="preserve">SELECT </w:t>
      </w:r>
      <w:proofErr w:type="spellStart"/>
      <w:r>
        <w:rPr>
          <w:i/>
          <w:color w:val="000000"/>
        </w:rPr>
        <w:t>column_name</w:t>
      </w:r>
      <w:proofErr w:type="spellEnd"/>
      <w:r>
        <w:rPr>
          <w:i/>
          <w:color w:val="000000"/>
        </w:rPr>
        <w:t>(s)</w:t>
      </w:r>
      <w:r>
        <w:rPr>
          <w:color w:val="000000"/>
        </w:rPr>
        <w:br/>
        <w:t xml:space="preserve">FROM </w:t>
      </w:r>
      <w:r>
        <w:rPr>
          <w:i/>
          <w:color w:val="000000"/>
        </w:rPr>
        <w:t>table1</w:t>
      </w:r>
      <w:r>
        <w:rPr>
          <w:color w:val="000000"/>
        </w:rPr>
        <w:br/>
        <w:t xml:space="preserve">INNER JOIN </w:t>
      </w:r>
      <w:r>
        <w:rPr>
          <w:i/>
          <w:color w:val="000000"/>
        </w:rPr>
        <w:t xml:space="preserve">table2 </w:t>
      </w:r>
      <w:r>
        <w:rPr>
          <w:color w:val="000000"/>
        </w:rPr>
        <w:t xml:space="preserve">ON </w:t>
      </w:r>
      <w:r>
        <w:rPr>
          <w:i/>
          <w:color w:val="000000"/>
        </w:rPr>
        <w:t xml:space="preserve">table1.column_name </w:t>
      </w:r>
      <w:r>
        <w:rPr>
          <w:color w:val="000000"/>
        </w:rPr>
        <w:t>=</w:t>
      </w:r>
      <w:r>
        <w:rPr>
          <w:i/>
          <w:color w:val="000000"/>
        </w:rPr>
        <w:t xml:space="preserve"> table2.column_name</w:t>
      </w:r>
      <w:r>
        <w:rPr>
          <w:color w:val="000000"/>
        </w:rPr>
        <w:t>;</w:t>
      </w:r>
    </w:p>
    <w:p w:rsidR="0076121D" w:rsidRDefault="0076121D">
      <w:pPr>
        <w:pBdr>
          <w:top w:val="nil"/>
          <w:left w:val="nil"/>
          <w:bottom w:val="nil"/>
          <w:right w:val="nil"/>
          <w:between w:val="nil"/>
        </w:pBdr>
        <w:spacing w:after="0"/>
        <w:ind w:left="360" w:hanging="720"/>
        <w:rPr>
          <w:color w:val="000000"/>
        </w:rPr>
      </w:pPr>
    </w:p>
    <w:p w:rsidR="0076121D" w:rsidRDefault="00B2330B">
      <w:pPr>
        <w:pBdr>
          <w:top w:val="nil"/>
          <w:left w:val="nil"/>
          <w:bottom w:val="nil"/>
          <w:right w:val="nil"/>
          <w:between w:val="nil"/>
        </w:pBdr>
        <w:spacing w:after="0"/>
        <w:ind w:left="360" w:hanging="720"/>
        <w:rPr>
          <w:b/>
          <w:color w:val="000000"/>
        </w:rPr>
      </w:pPr>
      <w:bookmarkStart w:id="129" w:name="_1v1yuxt" w:colFirst="0" w:colLast="0"/>
      <w:bookmarkEnd w:id="129"/>
      <w:r>
        <w:rPr>
          <w:b/>
          <w:color w:val="000000"/>
        </w:rPr>
        <w:t>Example</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bookmarkStart w:id="130" w:name="_4f1mdlm" w:colFirst="0" w:colLast="0"/>
      <w:bookmarkEnd w:id="130"/>
      <w:r>
        <w:rPr>
          <w:color w:val="000000"/>
        </w:rPr>
        <w:t>--inner join--</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SELECT *</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FROM courses</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rPr>
      </w:pPr>
      <w:r>
        <w:rPr>
          <w:color w:val="000000"/>
        </w:rPr>
        <w:t xml:space="preserve">INNER JOIN students ON </w:t>
      </w:r>
      <w:proofErr w:type="spellStart"/>
      <w:proofErr w:type="gramStart"/>
      <w:r>
        <w:rPr>
          <w:color w:val="000000"/>
        </w:rPr>
        <w:t>courses.starId</w:t>
      </w:r>
      <w:proofErr w:type="spellEnd"/>
      <w:proofErr w:type="gramEnd"/>
      <w:r>
        <w:rPr>
          <w:color w:val="000000"/>
        </w:rPr>
        <w:t xml:space="preserve"> = </w:t>
      </w:r>
      <w:proofErr w:type="spellStart"/>
      <w:r>
        <w:rPr>
          <w:color w:val="000000"/>
        </w:rPr>
        <w:t>students.starId</w:t>
      </w:r>
      <w:proofErr w:type="spellEnd"/>
      <w:r>
        <w:rPr>
          <w:color w:val="000000"/>
        </w:rPr>
        <w:t>;</w:t>
      </w:r>
    </w:p>
    <w:p w:rsidR="0076121D" w:rsidRDefault="0076121D">
      <w:pPr>
        <w:spacing w:after="0"/>
        <w:rPr>
          <w:b/>
        </w:rPr>
      </w:pPr>
      <w:bookmarkStart w:id="131" w:name="_2u6wntf" w:colFirst="0" w:colLast="0"/>
      <w:bookmarkEnd w:id="131"/>
    </w:p>
    <w:p w:rsidR="0076121D" w:rsidRDefault="0076121D">
      <w:pPr>
        <w:spacing w:after="0"/>
        <w:rPr>
          <w:b/>
        </w:rPr>
      </w:pPr>
    </w:p>
    <w:p w:rsidR="0076121D" w:rsidRDefault="00B2330B">
      <w:pPr>
        <w:spacing w:after="0"/>
        <w:rPr>
          <w:b/>
        </w:rPr>
      </w:pPr>
      <w:r>
        <w:rPr>
          <w:b/>
        </w:rPr>
        <w:t>Query Output from inner join</w:t>
      </w:r>
    </w:p>
    <w:p w:rsidR="0076121D" w:rsidRDefault="00B2330B">
      <w:pPr>
        <w:spacing w:after="0"/>
        <w:ind w:left="720"/>
        <w:rPr>
          <w:b/>
          <w:u w:val="single"/>
        </w:rPr>
      </w:pPr>
      <w:r>
        <w:rPr>
          <w:noProof/>
        </w:rPr>
        <w:lastRenderedPageBreak/>
        <w:drawing>
          <wp:inline distT="0" distB="0" distL="0" distR="0">
            <wp:extent cx="5943600" cy="62738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1"/>
                    <a:srcRect/>
                    <a:stretch>
                      <a:fillRect/>
                    </a:stretch>
                  </pic:blipFill>
                  <pic:spPr>
                    <a:xfrm>
                      <a:off x="0" y="0"/>
                      <a:ext cx="5943600" cy="627380"/>
                    </a:xfrm>
                    <a:prstGeom prst="rect">
                      <a:avLst/>
                    </a:prstGeom>
                    <a:ln/>
                  </pic:spPr>
                </pic:pic>
              </a:graphicData>
            </a:graphic>
          </wp:inline>
        </w:drawing>
      </w:r>
    </w:p>
    <w:p w:rsidR="0076121D" w:rsidRDefault="0076121D">
      <w:pPr>
        <w:spacing w:after="0"/>
        <w:rPr>
          <w:b/>
          <w:u w:val="single"/>
        </w:rPr>
      </w:pPr>
    </w:p>
    <w:p w:rsidR="0076121D" w:rsidRDefault="00B2330B">
      <w:pPr>
        <w:spacing w:after="0"/>
        <w:rPr>
          <w:b/>
          <w:u w:val="single"/>
        </w:rPr>
      </w:pPr>
      <w:r>
        <w:rPr>
          <w:b/>
          <w:u w:val="single"/>
        </w:rPr>
        <w:t xml:space="preserve">Discussion </w:t>
      </w:r>
    </w:p>
    <w:p w:rsidR="0076121D" w:rsidRDefault="00B2330B">
      <w:pPr>
        <w:spacing w:after="0"/>
      </w:pPr>
      <w:bookmarkStart w:id="132" w:name="_19c6y18" w:colFirst="0" w:colLast="0"/>
      <w:bookmarkEnd w:id="132"/>
      <w:r>
        <w:t>The INNER JOIN statement selects records that have matching values in both tables.</w:t>
      </w:r>
    </w:p>
    <w:p w:rsidR="0076121D" w:rsidRDefault="0076121D">
      <w:pPr>
        <w:spacing w:after="0"/>
        <w:jc w:val="center"/>
      </w:pPr>
    </w:p>
    <w:p w:rsidR="0076121D" w:rsidRDefault="00B2330B">
      <w:pPr>
        <w:spacing w:after="0"/>
        <w:jc w:val="center"/>
        <w:rPr>
          <w:b/>
          <w:u w:val="single"/>
        </w:rPr>
      </w:pPr>
      <w:r>
        <w:rPr>
          <w:noProof/>
        </w:rPr>
        <w:drawing>
          <wp:inline distT="0" distB="0" distL="0" distR="0">
            <wp:extent cx="1332177" cy="781552"/>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1332177" cy="781552"/>
                    </a:xfrm>
                    <a:prstGeom prst="rect">
                      <a:avLst/>
                    </a:prstGeom>
                    <a:ln/>
                  </pic:spPr>
                </pic:pic>
              </a:graphicData>
            </a:graphic>
          </wp:inline>
        </w:drawing>
      </w:r>
    </w:p>
    <w:p w:rsidR="0076121D" w:rsidRDefault="0076121D">
      <w:pPr>
        <w:spacing w:after="0"/>
        <w:rPr>
          <w:b/>
          <w:u w:val="single"/>
        </w:rPr>
      </w:pPr>
    </w:p>
    <w:p w:rsidR="0076121D" w:rsidRDefault="00B2330B">
      <w:pPr>
        <w:pBdr>
          <w:top w:val="nil"/>
          <w:left w:val="nil"/>
          <w:bottom w:val="nil"/>
          <w:right w:val="nil"/>
          <w:between w:val="nil"/>
        </w:pBdr>
        <w:spacing w:after="0"/>
        <w:ind w:hanging="720"/>
        <w:rPr>
          <w:b/>
          <w:color w:val="000000"/>
        </w:rPr>
      </w:pPr>
      <w:r>
        <w:rPr>
          <w:b/>
          <w:color w:val="000000"/>
        </w:rPr>
        <w:t>LEFT JOIN:</w:t>
      </w:r>
    </w:p>
    <w:p w:rsidR="0076121D" w:rsidRDefault="00B2330B">
      <w:pPr>
        <w:pBdr>
          <w:top w:val="nil"/>
          <w:left w:val="nil"/>
          <w:bottom w:val="nil"/>
          <w:right w:val="nil"/>
          <w:between w:val="nil"/>
        </w:pBdr>
        <w:spacing w:after="0"/>
        <w:ind w:hanging="720"/>
        <w:rPr>
          <w:color w:val="000000"/>
        </w:rPr>
      </w:pPr>
      <w:r>
        <w:rPr>
          <w:color w:val="000000"/>
        </w:rPr>
        <w:t>General SQL Syntax for LEFT JOIN.</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r>
        <w:rPr>
          <w:color w:val="000000"/>
        </w:rPr>
        <w:t xml:space="preserve">SELECT </w:t>
      </w:r>
      <w:proofErr w:type="spellStart"/>
      <w:r>
        <w:rPr>
          <w:i/>
          <w:color w:val="000000"/>
        </w:rPr>
        <w:t>column_name</w:t>
      </w:r>
      <w:proofErr w:type="spellEnd"/>
      <w:r>
        <w:rPr>
          <w:i/>
          <w:color w:val="000000"/>
        </w:rPr>
        <w:t>(s)</w:t>
      </w:r>
      <w:r>
        <w:rPr>
          <w:color w:val="000000"/>
        </w:rPr>
        <w:br/>
        <w:t xml:space="preserve">FROM </w:t>
      </w:r>
      <w:r>
        <w:rPr>
          <w:i/>
          <w:color w:val="000000"/>
        </w:rPr>
        <w:t>table1</w:t>
      </w:r>
      <w:r>
        <w:rPr>
          <w:color w:val="000000"/>
        </w:rPr>
        <w:br/>
        <w:t xml:space="preserve">LEFT JOIN </w:t>
      </w:r>
      <w:r>
        <w:rPr>
          <w:i/>
          <w:color w:val="000000"/>
        </w:rPr>
        <w:t xml:space="preserve">table2 </w:t>
      </w:r>
      <w:r>
        <w:rPr>
          <w:color w:val="000000"/>
        </w:rPr>
        <w:t xml:space="preserve">ON </w:t>
      </w:r>
      <w:r>
        <w:rPr>
          <w:i/>
          <w:color w:val="000000"/>
        </w:rPr>
        <w:t xml:space="preserve">table1.column_name </w:t>
      </w:r>
      <w:r>
        <w:rPr>
          <w:color w:val="000000"/>
        </w:rPr>
        <w:t>=</w:t>
      </w:r>
      <w:r>
        <w:rPr>
          <w:i/>
          <w:color w:val="000000"/>
        </w:rPr>
        <w:t xml:space="preserve"> table2.column_name</w:t>
      </w:r>
      <w:r>
        <w:rPr>
          <w:color w:val="000000"/>
        </w:rPr>
        <w:t>;</w:t>
      </w:r>
    </w:p>
    <w:p w:rsidR="0076121D" w:rsidRDefault="00B2330B">
      <w:pPr>
        <w:pBdr>
          <w:top w:val="nil"/>
          <w:left w:val="nil"/>
          <w:bottom w:val="nil"/>
          <w:right w:val="nil"/>
          <w:between w:val="nil"/>
        </w:pBdr>
        <w:spacing w:after="0"/>
        <w:ind w:hanging="720"/>
        <w:rPr>
          <w:b/>
          <w:color w:val="000000"/>
        </w:rPr>
      </w:pPr>
      <w:r>
        <w:rPr>
          <w:b/>
          <w:color w:val="000000"/>
        </w:rPr>
        <w:t>Example</w:t>
      </w:r>
      <w:r>
        <w:rPr>
          <w:color w:val="000000"/>
        </w:rPr>
        <w:t>—LEFT JOIN--</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r>
        <w:rPr>
          <w:color w:val="000000"/>
        </w:rPr>
        <w:t>--LEFT JOIN--</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r>
        <w:rPr>
          <w:color w:val="000000"/>
        </w:rPr>
        <w:t>SELECT *</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r>
        <w:rPr>
          <w:color w:val="000000"/>
        </w:rPr>
        <w:t>FROM courses</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r>
        <w:rPr>
          <w:color w:val="000000"/>
        </w:rPr>
        <w:t xml:space="preserve">LEFT JOIN students ON </w:t>
      </w:r>
      <w:proofErr w:type="spellStart"/>
      <w:proofErr w:type="gramStart"/>
      <w:r>
        <w:rPr>
          <w:color w:val="000000"/>
        </w:rPr>
        <w:t>courses.starId</w:t>
      </w:r>
      <w:proofErr w:type="spellEnd"/>
      <w:proofErr w:type="gramEnd"/>
      <w:r>
        <w:rPr>
          <w:color w:val="000000"/>
        </w:rPr>
        <w:t xml:space="preserve"> = </w:t>
      </w:r>
      <w:proofErr w:type="spellStart"/>
      <w:r>
        <w:rPr>
          <w:color w:val="000000"/>
        </w:rPr>
        <w:t>students.starId</w:t>
      </w:r>
      <w:proofErr w:type="spellEnd"/>
      <w:r>
        <w:rPr>
          <w:color w:val="000000"/>
        </w:rPr>
        <w:t>;</w:t>
      </w:r>
    </w:p>
    <w:p w:rsidR="0076121D" w:rsidRDefault="0076121D">
      <w:pPr>
        <w:spacing w:after="0"/>
        <w:rPr>
          <w:b/>
        </w:rPr>
      </w:pPr>
    </w:p>
    <w:p w:rsidR="0076121D" w:rsidRDefault="00B2330B">
      <w:pPr>
        <w:spacing w:after="0"/>
        <w:rPr>
          <w:b/>
        </w:rPr>
      </w:pPr>
      <w:r>
        <w:rPr>
          <w:b/>
        </w:rPr>
        <w:t>Query Output from LEFT JOIN</w:t>
      </w:r>
    </w:p>
    <w:p w:rsidR="0076121D" w:rsidRDefault="00B2330B">
      <w:pPr>
        <w:spacing w:after="0"/>
        <w:rPr>
          <w:b/>
          <w:u w:val="single"/>
        </w:rPr>
      </w:pPr>
      <w:r>
        <w:rPr>
          <w:noProof/>
        </w:rPr>
        <w:drawing>
          <wp:inline distT="0" distB="0" distL="0" distR="0">
            <wp:extent cx="5943600" cy="704215"/>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3"/>
                    <a:srcRect/>
                    <a:stretch>
                      <a:fillRect/>
                    </a:stretch>
                  </pic:blipFill>
                  <pic:spPr>
                    <a:xfrm>
                      <a:off x="0" y="0"/>
                      <a:ext cx="5943600" cy="704215"/>
                    </a:xfrm>
                    <a:prstGeom prst="rect">
                      <a:avLst/>
                    </a:prstGeom>
                    <a:ln/>
                  </pic:spPr>
                </pic:pic>
              </a:graphicData>
            </a:graphic>
          </wp:inline>
        </w:drawing>
      </w:r>
    </w:p>
    <w:p w:rsidR="0076121D" w:rsidRDefault="0076121D">
      <w:pPr>
        <w:spacing w:after="0"/>
        <w:rPr>
          <w:b/>
          <w:u w:val="single"/>
        </w:rPr>
      </w:pPr>
    </w:p>
    <w:p w:rsidR="0076121D" w:rsidRDefault="00B2330B">
      <w:pPr>
        <w:spacing w:after="0"/>
        <w:rPr>
          <w:b/>
          <w:u w:val="single"/>
        </w:rPr>
      </w:pPr>
      <w:r>
        <w:rPr>
          <w:b/>
          <w:u w:val="single"/>
        </w:rPr>
        <w:t>Discussion</w:t>
      </w:r>
    </w:p>
    <w:p w:rsidR="0076121D" w:rsidRDefault="00B2330B">
      <w:pPr>
        <w:spacing w:after="0"/>
      </w:pPr>
      <w:r>
        <w:t>The LEFT JOIN query returns all records from the left table and the matched records from the right table. The result is NULL from the right side if there is no match.</w:t>
      </w:r>
    </w:p>
    <w:p w:rsidR="0076121D" w:rsidRDefault="0076121D">
      <w:pPr>
        <w:spacing w:after="0"/>
        <w:rPr>
          <w:b/>
          <w:u w:val="single"/>
        </w:rPr>
      </w:pPr>
    </w:p>
    <w:p w:rsidR="0076121D" w:rsidRDefault="00B2330B">
      <w:pPr>
        <w:spacing w:after="0"/>
        <w:jc w:val="center"/>
        <w:rPr>
          <w:b/>
          <w:u w:val="single"/>
        </w:rPr>
      </w:pPr>
      <w:r>
        <w:rPr>
          <w:noProof/>
        </w:rPr>
        <w:drawing>
          <wp:inline distT="0" distB="0" distL="0" distR="0">
            <wp:extent cx="1819006" cy="1069642"/>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4"/>
                    <a:srcRect/>
                    <a:stretch>
                      <a:fillRect/>
                    </a:stretch>
                  </pic:blipFill>
                  <pic:spPr>
                    <a:xfrm>
                      <a:off x="0" y="0"/>
                      <a:ext cx="1819006" cy="1069642"/>
                    </a:xfrm>
                    <a:prstGeom prst="rect">
                      <a:avLst/>
                    </a:prstGeom>
                    <a:ln/>
                  </pic:spPr>
                </pic:pic>
              </a:graphicData>
            </a:graphic>
          </wp:inline>
        </w:drawing>
      </w:r>
    </w:p>
    <w:p w:rsidR="0076121D" w:rsidRDefault="00B2330B">
      <w:pPr>
        <w:pBdr>
          <w:top w:val="nil"/>
          <w:left w:val="nil"/>
          <w:bottom w:val="nil"/>
          <w:right w:val="nil"/>
          <w:between w:val="nil"/>
        </w:pBdr>
        <w:spacing w:after="0"/>
        <w:ind w:hanging="720"/>
        <w:rPr>
          <w:b/>
          <w:color w:val="000000"/>
        </w:rPr>
      </w:pPr>
      <w:r>
        <w:rPr>
          <w:b/>
          <w:color w:val="000000"/>
        </w:rPr>
        <w:t>RIGHT JOIN:</w:t>
      </w:r>
    </w:p>
    <w:p w:rsidR="0076121D" w:rsidRDefault="00B2330B">
      <w:pPr>
        <w:pBdr>
          <w:top w:val="nil"/>
          <w:left w:val="nil"/>
          <w:bottom w:val="nil"/>
          <w:right w:val="nil"/>
          <w:between w:val="nil"/>
        </w:pBdr>
        <w:spacing w:after="0"/>
        <w:ind w:hanging="720"/>
        <w:rPr>
          <w:color w:val="000000"/>
        </w:rPr>
      </w:pPr>
      <w:bookmarkStart w:id="133" w:name="_3tbugp1" w:colFirst="0" w:colLast="0"/>
      <w:bookmarkEnd w:id="133"/>
      <w:r>
        <w:rPr>
          <w:color w:val="000000"/>
        </w:rPr>
        <w:t>General SQL Syntax for RIGHT JOIN.</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r>
        <w:rPr>
          <w:color w:val="000000"/>
        </w:rPr>
        <w:lastRenderedPageBreak/>
        <w:t xml:space="preserve">SELECT </w:t>
      </w:r>
      <w:proofErr w:type="spellStart"/>
      <w:r>
        <w:rPr>
          <w:i/>
          <w:color w:val="000000"/>
        </w:rPr>
        <w:t>column_name</w:t>
      </w:r>
      <w:proofErr w:type="spellEnd"/>
      <w:r>
        <w:rPr>
          <w:i/>
          <w:color w:val="000000"/>
        </w:rPr>
        <w:t>(s)</w:t>
      </w:r>
      <w:r>
        <w:rPr>
          <w:color w:val="000000"/>
        </w:rPr>
        <w:br/>
        <w:t xml:space="preserve">FROM </w:t>
      </w:r>
      <w:r>
        <w:rPr>
          <w:i/>
          <w:color w:val="000000"/>
        </w:rPr>
        <w:t>table1</w:t>
      </w:r>
      <w:r>
        <w:rPr>
          <w:color w:val="000000"/>
        </w:rPr>
        <w:br/>
        <w:t xml:space="preserve">RIGHT JOIN </w:t>
      </w:r>
      <w:r>
        <w:rPr>
          <w:i/>
          <w:color w:val="000000"/>
        </w:rPr>
        <w:t xml:space="preserve">table2 </w:t>
      </w:r>
      <w:r>
        <w:rPr>
          <w:color w:val="000000"/>
        </w:rPr>
        <w:t xml:space="preserve">ON </w:t>
      </w:r>
      <w:r>
        <w:rPr>
          <w:i/>
          <w:color w:val="000000"/>
        </w:rPr>
        <w:t xml:space="preserve">table1.column_name </w:t>
      </w:r>
      <w:r>
        <w:rPr>
          <w:color w:val="000000"/>
        </w:rPr>
        <w:t>=</w:t>
      </w:r>
      <w:r>
        <w:rPr>
          <w:i/>
          <w:color w:val="000000"/>
        </w:rPr>
        <w:t xml:space="preserve"> table2.column_name</w:t>
      </w:r>
      <w:r>
        <w:rPr>
          <w:color w:val="000000"/>
        </w:rPr>
        <w:t>;</w:t>
      </w:r>
    </w:p>
    <w:p w:rsidR="0076121D" w:rsidRDefault="00B2330B">
      <w:pPr>
        <w:pBdr>
          <w:top w:val="nil"/>
          <w:left w:val="nil"/>
          <w:bottom w:val="nil"/>
          <w:right w:val="nil"/>
          <w:between w:val="nil"/>
        </w:pBdr>
        <w:spacing w:after="0"/>
        <w:ind w:hanging="720"/>
        <w:rPr>
          <w:b/>
          <w:color w:val="000000"/>
        </w:rPr>
      </w:pPr>
      <w:r>
        <w:rPr>
          <w:b/>
          <w:color w:val="000000"/>
        </w:rPr>
        <w:t>Example</w:t>
      </w:r>
      <w:r>
        <w:rPr>
          <w:color w:val="000000"/>
        </w:rPr>
        <w:t>—LEFT JOIN--</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bookmarkStart w:id="134" w:name="_28h4qwu" w:colFirst="0" w:colLast="0"/>
      <w:bookmarkEnd w:id="134"/>
      <w:r>
        <w:rPr>
          <w:color w:val="000000"/>
        </w:rPr>
        <w:t>--LEFT JOIN--</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r>
        <w:rPr>
          <w:color w:val="000000"/>
        </w:rPr>
        <w:t>SELECT *</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r>
        <w:rPr>
          <w:color w:val="000000"/>
        </w:rPr>
        <w:t>FROM courses</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r>
        <w:rPr>
          <w:color w:val="000000"/>
        </w:rPr>
        <w:t xml:space="preserve">RIGHT JOIN students ON </w:t>
      </w:r>
      <w:proofErr w:type="spellStart"/>
      <w:proofErr w:type="gramStart"/>
      <w:r>
        <w:rPr>
          <w:color w:val="000000"/>
        </w:rPr>
        <w:t>courses.starId</w:t>
      </w:r>
      <w:proofErr w:type="spellEnd"/>
      <w:proofErr w:type="gramEnd"/>
      <w:r>
        <w:rPr>
          <w:color w:val="000000"/>
        </w:rPr>
        <w:t xml:space="preserve"> = </w:t>
      </w:r>
      <w:proofErr w:type="spellStart"/>
      <w:r>
        <w:rPr>
          <w:color w:val="000000"/>
        </w:rPr>
        <w:t>students.starId</w:t>
      </w:r>
      <w:proofErr w:type="spellEnd"/>
      <w:r>
        <w:rPr>
          <w:color w:val="000000"/>
        </w:rPr>
        <w:t>;</w:t>
      </w:r>
    </w:p>
    <w:p w:rsidR="0076121D" w:rsidRDefault="0076121D">
      <w:pPr>
        <w:spacing w:after="0"/>
        <w:rPr>
          <w:b/>
        </w:rPr>
      </w:pPr>
    </w:p>
    <w:p w:rsidR="0076121D" w:rsidRDefault="00B2330B">
      <w:pPr>
        <w:spacing w:after="0"/>
        <w:rPr>
          <w:b/>
        </w:rPr>
      </w:pPr>
      <w:r>
        <w:rPr>
          <w:b/>
        </w:rPr>
        <w:t>Query Output from RIGHT JOIN</w:t>
      </w:r>
    </w:p>
    <w:p w:rsidR="0076121D" w:rsidRDefault="00B2330B">
      <w:pPr>
        <w:spacing w:after="0"/>
        <w:rPr>
          <w:b/>
          <w:u w:val="single"/>
        </w:rPr>
      </w:pPr>
      <w:r>
        <w:rPr>
          <w:noProof/>
        </w:rPr>
        <w:drawing>
          <wp:inline distT="0" distB="0" distL="0" distR="0">
            <wp:extent cx="5943600" cy="633730"/>
            <wp:effectExtent l="0" t="0" r="0" b="0"/>
            <wp:docPr id="1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5"/>
                    <a:srcRect/>
                    <a:stretch>
                      <a:fillRect/>
                    </a:stretch>
                  </pic:blipFill>
                  <pic:spPr>
                    <a:xfrm>
                      <a:off x="0" y="0"/>
                      <a:ext cx="5943600" cy="633730"/>
                    </a:xfrm>
                    <a:prstGeom prst="rect">
                      <a:avLst/>
                    </a:prstGeom>
                    <a:ln/>
                  </pic:spPr>
                </pic:pic>
              </a:graphicData>
            </a:graphic>
          </wp:inline>
        </w:drawing>
      </w:r>
    </w:p>
    <w:p w:rsidR="0076121D" w:rsidRDefault="0076121D">
      <w:pPr>
        <w:spacing w:after="0"/>
        <w:rPr>
          <w:b/>
          <w:u w:val="single"/>
        </w:rPr>
      </w:pPr>
    </w:p>
    <w:p w:rsidR="0076121D" w:rsidRDefault="00B2330B">
      <w:pPr>
        <w:spacing w:after="0"/>
        <w:rPr>
          <w:b/>
          <w:u w:val="single"/>
        </w:rPr>
      </w:pPr>
      <w:r>
        <w:rPr>
          <w:b/>
          <w:u w:val="single"/>
        </w:rPr>
        <w:t>Discussion</w:t>
      </w:r>
    </w:p>
    <w:p w:rsidR="0076121D" w:rsidRDefault="00B2330B">
      <w:pPr>
        <w:spacing w:after="0"/>
      </w:pPr>
      <w:r>
        <w:t>The RIGHT JOIN keyword returns all records from the right table, and the matched records from the left table the result is NULL from the left side, when there is no match.</w:t>
      </w:r>
    </w:p>
    <w:p w:rsidR="0076121D" w:rsidRDefault="0076121D">
      <w:pPr>
        <w:spacing w:after="0"/>
        <w:rPr>
          <w:b/>
          <w:u w:val="single"/>
        </w:rPr>
      </w:pPr>
    </w:p>
    <w:p w:rsidR="0076121D" w:rsidRDefault="00B2330B">
      <w:pPr>
        <w:spacing w:after="0"/>
        <w:jc w:val="center"/>
        <w:rPr>
          <w:b/>
          <w:u w:val="single"/>
        </w:rPr>
      </w:pPr>
      <w:r>
        <w:rPr>
          <w:noProof/>
        </w:rPr>
        <w:drawing>
          <wp:inline distT="0" distB="0" distL="0" distR="0">
            <wp:extent cx="1613713" cy="894372"/>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6"/>
                    <a:srcRect/>
                    <a:stretch>
                      <a:fillRect/>
                    </a:stretch>
                  </pic:blipFill>
                  <pic:spPr>
                    <a:xfrm>
                      <a:off x="0" y="0"/>
                      <a:ext cx="1613713" cy="894372"/>
                    </a:xfrm>
                    <a:prstGeom prst="rect">
                      <a:avLst/>
                    </a:prstGeom>
                    <a:ln/>
                  </pic:spPr>
                </pic:pic>
              </a:graphicData>
            </a:graphic>
          </wp:inline>
        </w:drawing>
      </w:r>
    </w:p>
    <w:p w:rsidR="0076121D" w:rsidRDefault="0076121D">
      <w:pPr>
        <w:spacing w:after="0"/>
      </w:pPr>
    </w:p>
    <w:p w:rsidR="0076121D" w:rsidRDefault="0076121D">
      <w:pPr>
        <w:spacing w:after="0"/>
      </w:pPr>
    </w:p>
    <w:p w:rsidR="0076121D" w:rsidRDefault="00B2330B">
      <w:pPr>
        <w:pBdr>
          <w:top w:val="nil"/>
          <w:left w:val="nil"/>
          <w:bottom w:val="nil"/>
          <w:right w:val="nil"/>
          <w:between w:val="nil"/>
        </w:pBdr>
        <w:spacing w:after="0"/>
        <w:ind w:hanging="720"/>
        <w:rPr>
          <w:b/>
          <w:color w:val="000000"/>
        </w:rPr>
      </w:pPr>
      <w:r>
        <w:rPr>
          <w:b/>
          <w:color w:val="000000"/>
        </w:rPr>
        <w:t>FULL OUTER JOIN(UNION</w:t>
      </w:r>
      <w:proofErr w:type="gramStart"/>
      <w:r>
        <w:rPr>
          <w:b/>
          <w:color w:val="000000"/>
        </w:rPr>
        <w:t>) :</w:t>
      </w:r>
      <w:proofErr w:type="gramEnd"/>
    </w:p>
    <w:p w:rsidR="0076121D" w:rsidRDefault="00B2330B">
      <w:pPr>
        <w:pBdr>
          <w:top w:val="nil"/>
          <w:left w:val="nil"/>
          <w:bottom w:val="nil"/>
          <w:right w:val="nil"/>
          <w:between w:val="nil"/>
        </w:pBdr>
        <w:spacing w:after="0"/>
        <w:ind w:hanging="720"/>
        <w:rPr>
          <w:color w:val="000000"/>
        </w:rPr>
      </w:pPr>
      <w:r>
        <w:rPr>
          <w:color w:val="000000"/>
        </w:rPr>
        <w:t>General SQL Syntax for RIGHT JOIN.</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bookmarkStart w:id="135" w:name="_nmf14n" w:colFirst="0" w:colLast="0"/>
      <w:bookmarkEnd w:id="135"/>
      <w:r>
        <w:rPr>
          <w:color w:val="000000"/>
        </w:rPr>
        <w:t xml:space="preserve">SELECT </w:t>
      </w:r>
      <w:proofErr w:type="spellStart"/>
      <w:r>
        <w:rPr>
          <w:color w:val="000000"/>
        </w:rPr>
        <w:t>column_name</w:t>
      </w:r>
      <w:proofErr w:type="spellEnd"/>
      <w:r>
        <w:rPr>
          <w:color w:val="000000"/>
        </w:rPr>
        <w:t>(s) from table2</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r>
        <w:rPr>
          <w:color w:val="000000"/>
        </w:rPr>
        <w:t>LEFT JOIN table1 ON table2.column_name = table1.column_name</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r>
        <w:rPr>
          <w:color w:val="000000"/>
        </w:rPr>
        <w:t>UNION</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r>
        <w:rPr>
          <w:color w:val="000000"/>
        </w:rPr>
        <w:t xml:space="preserve">SELECT </w:t>
      </w:r>
      <w:proofErr w:type="spellStart"/>
      <w:r>
        <w:rPr>
          <w:color w:val="000000"/>
        </w:rPr>
        <w:t>column_name</w:t>
      </w:r>
      <w:proofErr w:type="spellEnd"/>
      <w:r>
        <w:rPr>
          <w:color w:val="000000"/>
        </w:rPr>
        <w:t>(s) table1</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r>
        <w:rPr>
          <w:color w:val="000000"/>
        </w:rPr>
        <w:t>LEFT JOIN table2 ON table1.column_name = table2.column_name;</w:t>
      </w:r>
    </w:p>
    <w:p w:rsidR="0076121D" w:rsidRDefault="0076121D">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p>
    <w:p w:rsidR="0076121D" w:rsidRDefault="0076121D">
      <w:pPr>
        <w:pBdr>
          <w:top w:val="nil"/>
          <w:left w:val="nil"/>
          <w:bottom w:val="nil"/>
          <w:right w:val="nil"/>
          <w:between w:val="nil"/>
        </w:pBdr>
        <w:spacing w:after="0"/>
        <w:ind w:hanging="720"/>
        <w:rPr>
          <w:b/>
          <w:color w:val="000000"/>
        </w:rPr>
      </w:pPr>
    </w:p>
    <w:p w:rsidR="0076121D" w:rsidRDefault="0076121D">
      <w:pPr>
        <w:pBdr>
          <w:top w:val="nil"/>
          <w:left w:val="nil"/>
          <w:bottom w:val="nil"/>
          <w:right w:val="nil"/>
          <w:between w:val="nil"/>
        </w:pBdr>
        <w:spacing w:after="0"/>
        <w:ind w:hanging="720"/>
        <w:rPr>
          <w:b/>
          <w:color w:val="000000"/>
        </w:rPr>
      </w:pPr>
    </w:p>
    <w:p w:rsidR="0076121D" w:rsidRDefault="0076121D">
      <w:pPr>
        <w:pBdr>
          <w:top w:val="nil"/>
          <w:left w:val="nil"/>
          <w:bottom w:val="nil"/>
          <w:right w:val="nil"/>
          <w:between w:val="nil"/>
        </w:pBdr>
        <w:spacing w:after="0"/>
        <w:ind w:hanging="720"/>
        <w:rPr>
          <w:b/>
          <w:color w:val="000000"/>
        </w:rPr>
      </w:pPr>
    </w:p>
    <w:p w:rsidR="0076121D" w:rsidRDefault="00B2330B">
      <w:pPr>
        <w:pBdr>
          <w:top w:val="nil"/>
          <w:left w:val="nil"/>
          <w:bottom w:val="nil"/>
          <w:right w:val="nil"/>
          <w:between w:val="nil"/>
        </w:pBdr>
        <w:spacing w:after="0"/>
        <w:ind w:hanging="720"/>
        <w:rPr>
          <w:b/>
          <w:color w:val="000000"/>
        </w:rPr>
      </w:pPr>
      <w:r>
        <w:rPr>
          <w:b/>
          <w:color w:val="000000"/>
        </w:rPr>
        <w:t>Example</w:t>
      </w:r>
      <w:r>
        <w:rPr>
          <w:color w:val="000000"/>
        </w:rPr>
        <w:t>—LEFT JOIN--</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r>
        <w:rPr>
          <w:color w:val="000000"/>
        </w:rPr>
        <w:t>--FULL OUTER JOIN (UNION)--</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r>
        <w:rPr>
          <w:color w:val="000000"/>
        </w:rPr>
        <w:t>SELECT * FROM students</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r>
        <w:rPr>
          <w:color w:val="000000"/>
        </w:rPr>
        <w:lastRenderedPageBreak/>
        <w:t xml:space="preserve">LEFT JOIN courses ON </w:t>
      </w:r>
      <w:proofErr w:type="spellStart"/>
      <w:proofErr w:type="gramStart"/>
      <w:r>
        <w:rPr>
          <w:color w:val="000000"/>
        </w:rPr>
        <w:t>students.starId</w:t>
      </w:r>
      <w:proofErr w:type="spellEnd"/>
      <w:proofErr w:type="gramEnd"/>
      <w:r>
        <w:rPr>
          <w:color w:val="000000"/>
        </w:rPr>
        <w:t xml:space="preserve"> = </w:t>
      </w:r>
      <w:proofErr w:type="spellStart"/>
      <w:r>
        <w:rPr>
          <w:color w:val="000000"/>
        </w:rPr>
        <w:t>courses.starId</w:t>
      </w:r>
      <w:proofErr w:type="spellEnd"/>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r>
        <w:rPr>
          <w:color w:val="000000"/>
        </w:rPr>
        <w:t>UNION</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r>
        <w:rPr>
          <w:color w:val="000000"/>
        </w:rPr>
        <w:t>SELECT * FROM courses</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r>
        <w:rPr>
          <w:color w:val="000000"/>
        </w:rPr>
        <w:t xml:space="preserve">RIGHT JOIN students ON </w:t>
      </w:r>
      <w:proofErr w:type="spellStart"/>
      <w:proofErr w:type="gramStart"/>
      <w:r>
        <w:rPr>
          <w:color w:val="000000"/>
        </w:rPr>
        <w:t>courses.starId</w:t>
      </w:r>
      <w:proofErr w:type="spellEnd"/>
      <w:proofErr w:type="gramEnd"/>
      <w:r>
        <w:rPr>
          <w:color w:val="000000"/>
        </w:rPr>
        <w:t xml:space="preserve"> = </w:t>
      </w:r>
      <w:proofErr w:type="spellStart"/>
      <w:r>
        <w:rPr>
          <w:color w:val="000000"/>
        </w:rPr>
        <w:t>students.starId</w:t>
      </w:r>
      <w:proofErr w:type="spellEnd"/>
      <w:r>
        <w:rPr>
          <w:color w:val="000000"/>
        </w:rPr>
        <w:t>;</w:t>
      </w:r>
    </w:p>
    <w:p w:rsidR="0076121D" w:rsidRDefault="0076121D">
      <w:pPr>
        <w:spacing w:after="0"/>
        <w:rPr>
          <w:b/>
        </w:rPr>
      </w:pPr>
    </w:p>
    <w:p w:rsidR="0076121D" w:rsidRDefault="00B2330B">
      <w:pPr>
        <w:spacing w:after="0"/>
        <w:rPr>
          <w:b/>
        </w:rPr>
      </w:pPr>
      <w:r>
        <w:rPr>
          <w:b/>
        </w:rPr>
        <w:t>Query Output from FULL OUTER JOIN(UNION)</w:t>
      </w:r>
    </w:p>
    <w:p w:rsidR="0076121D" w:rsidRDefault="00B2330B">
      <w:pPr>
        <w:spacing w:after="0"/>
        <w:rPr>
          <w:b/>
          <w:u w:val="single"/>
        </w:rPr>
      </w:pPr>
      <w:r>
        <w:rPr>
          <w:noProof/>
        </w:rPr>
        <w:drawing>
          <wp:inline distT="0" distB="0" distL="0" distR="0">
            <wp:extent cx="5943600" cy="9493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7"/>
                    <a:srcRect/>
                    <a:stretch>
                      <a:fillRect/>
                    </a:stretch>
                  </pic:blipFill>
                  <pic:spPr>
                    <a:xfrm>
                      <a:off x="0" y="0"/>
                      <a:ext cx="5943600" cy="949325"/>
                    </a:xfrm>
                    <a:prstGeom prst="rect">
                      <a:avLst/>
                    </a:prstGeom>
                    <a:ln/>
                  </pic:spPr>
                </pic:pic>
              </a:graphicData>
            </a:graphic>
          </wp:inline>
        </w:drawing>
      </w:r>
    </w:p>
    <w:p w:rsidR="0076121D" w:rsidRDefault="0076121D">
      <w:pPr>
        <w:spacing w:after="0"/>
        <w:rPr>
          <w:b/>
          <w:u w:val="single"/>
        </w:rPr>
      </w:pPr>
    </w:p>
    <w:p w:rsidR="0076121D" w:rsidRDefault="00B2330B">
      <w:pPr>
        <w:spacing w:after="0"/>
        <w:rPr>
          <w:b/>
          <w:u w:val="single"/>
        </w:rPr>
      </w:pPr>
      <w:r>
        <w:rPr>
          <w:b/>
          <w:u w:val="single"/>
        </w:rPr>
        <w:t>Discussion</w:t>
      </w:r>
    </w:p>
    <w:p w:rsidR="0076121D" w:rsidRDefault="00B2330B">
      <w:pPr>
        <w:spacing w:after="0"/>
      </w:pPr>
      <w:r>
        <w:t xml:space="preserve">The FULL OUTER JOIN keyword return all records when there is a match in either left or </w:t>
      </w:r>
      <w:proofErr w:type="gramStart"/>
      <w:r>
        <w:t>right  table</w:t>
      </w:r>
      <w:proofErr w:type="gramEnd"/>
      <w:r>
        <w:t xml:space="preserve"> records.</w:t>
      </w:r>
    </w:p>
    <w:p w:rsidR="0076121D" w:rsidRDefault="0076121D">
      <w:pPr>
        <w:spacing w:after="0"/>
        <w:rPr>
          <w:b/>
          <w:u w:val="single"/>
        </w:rPr>
      </w:pPr>
    </w:p>
    <w:p w:rsidR="0076121D" w:rsidRDefault="00B2330B">
      <w:pPr>
        <w:spacing w:after="0"/>
        <w:jc w:val="center"/>
        <w:rPr>
          <w:b/>
          <w:u w:val="single"/>
        </w:rPr>
      </w:pPr>
      <w:r>
        <w:rPr>
          <w:noProof/>
        </w:rPr>
        <w:drawing>
          <wp:inline distT="0" distB="0" distL="0" distR="0">
            <wp:extent cx="1458874" cy="103618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8"/>
                    <a:srcRect/>
                    <a:stretch>
                      <a:fillRect/>
                    </a:stretch>
                  </pic:blipFill>
                  <pic:spPr>
                    <a:xfrm>
                      <a:off x="0" y="0"/>
                      <a:ext cx="1458874" cy="1036180"/>
                    </a:xfrm>
                    <a:prstGeom prst="rect">
                      <a:avLst/>
                    </a:prstGeom>
                    <a:ln/>
                  </pic:spPr>
                </pic:pic>
              </a:graphicData>
            </a:graphic>
          </wp:inline>
        </w:drawing>
      </w:r>
    </w:p>
    <w:p w:rsidR="0076121D" w:rsidRDefault="0076121D">
      <w:pPr>
        <w:spacing w:after="0"/>
      </w:pPr>
    </w:p>
    <w:p w:rsidR="0076121D" w:rsidRDefault="0076121D">
      <w:pPr>
        <w:spacing w:after="0"/>
        <w:ind w:left="360"/>
      </w:pPr>
    </w:p>
    <w:p w:rsidR="0076121D" w:rsidRDefault="00B2330B" w:rsidP="0041733B">
      <w:pPr>
        <w:pStyle w:val="Heading2"/>
        <w:rPr>
          <w:b w:val="0"/>
          <w:sz w:val="24"/>
          <w:szCs w:val="24"/>
        </w:rPr>
      </w:pPr>
      <w:r>
        <w:rPr>
          <w:b w:val="0"/>
          <w:sz w:val="24"/>
          <w:szCs w:val="24"/>
        </w:rPr>
        <w:t xml:space="preserve">4.2. Views </w:t>
      </w:r>
    </w:p>
    <w:p w:rsidR="0076121D" w:rsidRDefault="00B2330B">
      <w:pPr>
        <w:spacing w:after="0"/>
      </w:pPr>
      <w:r>
        <w:t>Views in SQL are virtual tables created from database tables. In a database, a view is the result set of a stored query on the data, which the database users can query just as they would in a persistent database collection object.</w:t>
      </w:r>
    </w:p>
    <w:p w:rsidR="0076121D" w:rsidRDefault="0076121D">
      <w:pPr>
        <w:spacing w:after="0"/>
      </w:pPr>
    </w:p>
    <w:p w:rsidR="0076121D" w:rsidRDefault="00B2330B">
      <w:pPr>
        <w:spacing w:after="0"/>
        <w:rPr>
          <w:color w:val="000000"/>
          <w:highlight w:val="white"/>
        </w:rPr>
      </w:pPr>
      <w:r>
        <w:t xml:space="preserve">A view also has rows and columns as they are in a real table in the database. We can create a view by selecting fields from one or more tables present in the database. </w:t>
      </w:r>
    </w:p>
    <w:p w:rsidR="0076121D" w:rsidRDefault="0076121D">
      <w:pPr>
        <w:spacing w:after="0"/>
      </w:pPr>
    </w:p>
    <w:p w:rsidR="0076121D" w:rsidRDefault="00B2330B">
      <w:pPr>
        <w:spacing w:after="0"/>
        <w:rPr>
          <w:b/>
        </w:rPr>
      </w:pPr>
      <w:r>
        <w:rPr>
          <w:b/>
        </w:rPr>
        <w:t>Views can provide advantages over tables:</w:t>
      </w:r>
    </w:p>
    <w:p w:rsidR="0076121D" w:rsidRDefault="0076121D">
      <w:pPr>
        <w:spacing w:after="0"/>
        <w:ind w:left="360"/>
      </w:pPr>
    </w:p>
    <w:p w:rsidR="0076121D" w:rsidRDefault="00B2330B">
      <w:pPr>
        <w:numPr>
          <w:ilvl w:val="0"/>
          <w:numId w:val="1"/>
        </w:numPr>
        <w:pBdr>
          <w:top w:val="nil"/>
          <w:left w:val="nil"/>
          <w:bottom w:val="nil"/>
          <w:right w:val="nil"/>
          <w:between w:val="nil"/>
        </w:pBdr>
        <w:spacing w:after="0"/>
      </w:pPr>
      <w:r>
        <w:rPr>
          <w:color w:val="000000"/>
        </w:rPr>
        <w:t>Views can represent a subset of the data contained in a table. Consequently, a view can limit the degree of exposure of the underlying tables to the outer world: a given user may have permission to query the view, while denied access to the rest of the base table.</w:t>
      </w:r>
    </w:p>
    <w:p w:rsidR="0076121D" w:rsidRDefault="00B2330B">
      <w:pPr>
        <w:numPr>
          <w:ilvl w:val="0"/>
          <w:numId w:val="1"/>
        </w:numPr>
        <w:pBdr>
          <w:top w:val="nil"/>
          <w:left w:val="nil"/>
          <w:bottom w:val="nil"/>
          <w:right w:val="nil"/>
          <w:between w:val="nil"/>
        </w:pBdr>
        <w:spacing w:after="0"/>
      </w:pPr>
      <w:r>
        <w:rPr>
          <w:color w:val="000000"/>
        </w:rPr>
        <w:t>Views can join and simplify multiple tables into a single virtual table.</w:t>
      </w:r>
    </w:p>
    <w:p w:rsidR="0076121D" w:rsidRDefault="00B2330B">
      <w:pPr>
        <w:numPr>
          <w:ilvl w:val="0"/>
          <w:numId w:val="1"/>
        </w:numPr>
        <w:pBdr>
          <w:top w:val="nil"/>
          <w:left w:val="nil"/>
          <w:bottom w:val="nil"/>
          <w:right w:val="nil"/>
          <w:between w:val="nil"/>
        </w:pBdr>
        <w:spacing w:after="0"/>
      </w:pPr>
      <w:r>
        <w:rPr>
          <w:color w:val="000000"/>
        </w:rPr>
        <w:t>Views can act as aggregated tables, where the database engine aggregates data (sum, average, etc.) and presents the calculated results as part of the data.</w:t>
      </w:r>
    </w:p>
    <w:p w:rsidR="0076121D" w:rsidRDefault="00B2330B">
      <w:pPr>
        <w:numPr>
          <w:ilvl w:val="0"/>
          <w:numId w:val="1"/>
        </w:numPr>
        <w:pBdr>
          <w:top w:val="nil"/>
          <w:left w:val="nil"/>
          <w:bottom w:val="nil"/>
          <w:right w:val="nil"/>
          <w:between w:val="nil"/>
        </w:pBdr>
        <w:spacing w:after="0"/>
      </w:pPr>
      <w:r>
        <w:rPr>
          <w:color w:val="000000"/>
        </w:rPr>
        <w:t>Views can hide the complexity of data.</w:t>
      </w:r>
    </w:p>
    <w:p w:rsidR="0076121D" w:rsidRDefault="00B2330B">
      <w:pPr>
        <w:numPr>
          <w:ilvl w:val="0"/>
          <w:numId w:val="1"/>
        </w:numPr>
        <w:pBdr>
          <w:top w:val="nil"/>
          <w:left w:val="nil"/>
          <w:bottom w:val="nil"/>
          <w:right w:val="nil"/>
          <w:between w:val="nil"/>
        </w:pBdr>
        <w:spacing w:after="0"/>
      </w:pPr>
      <w:r>
        <w:rPr>
          <w:color w:val="000000"/>
        </w:rPr>
        <w:t>Views take very little space to store; the database contains only the definition of a view, not a copy of all the data that it presents.</w:t>
      </w:r>
    </w:p>
    <w:p w:rsidR="0076121D" w:rsidRDefault="00B2330B">
      <w:pPr>
        <w:numPr>
          <w:ilvl w:val="0"/>
          <w:numId w:val="1"/>
        </w:numPr>
        <w:pBdr>
          <w:top w:val="nil"/>
          <w:left w:val="nil"/>
          <w:bottom w:val="nil"/>
          <w:right w:val="nil"/>
          <w:between w:val="nil"/>
        </w:pBdr>
        <w:spacing w:after="0"/>
      </w:pPr>
      <w:r>
        <w:rPr>
          <w:color w:val="000000"/>
        </w:rPr>
        <w:lastRenderedPageBreak/>
        <w:t>Depending on the SQL engine used, views can provide extra security.</w:t>
      </w:r>
    </w:p>
    <w:p w:rsidR="0076121D" w:rsidRDefault="0076121D">
      <w:pPr>
        <w:pBdr>
          <w:top w:val="nil"/>
          <w:left w:val="nil"/>
          <w:bottom w:val="nil"/>
          <w:right w:val="nil"/>
          <w:between w:val="nil"/>
        </w:pBdr>
        <w:spacing w:after="0"/>
        <w:ind w:hanging="720"/>
        <w:rPr>
          <w:color w:val="000000"/>
        </w:rPr>
      </w:pPr>
    </w:p>
    <w:p w:rsidR="0076121D" w:rsidRDefault="00B2330B">
      <w:pPr>
        <w:pBdr>
          <w:top w:val="nil"/>
          <w:left w:val="nil"/>
          <w:bottom w:val="nil"/>
          <w:right w:val="nil"/>
          <w:between w:val="nil"/>
        </w:pBdr>
        <w:spacing w:after="0"/>
        <w:ind w:hanging="720"/>
        <w:rPr>
          <w:color w:val="000000"/>
        </w:rPr>
      </w:pPr>
      <w:r>
        <w:rPr>
          <w:color w:val="000000"/>
        </w:rPr>
        <w:t>General SQL Syntax for RIGHT JOIN.</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r>
        <w:rPr>
          <w:color w:val="000000"/>
        </w:rPr>
        <w:t xml:space="preserve">CREATE VIEW </w:t>
      </w:r>
      <w:proofErr w:type="spellStart"/>
      <w:r>
        <w:rPr>
          <w:color w:val="000000"/>
        </w:rPr>
        <w:t>view_name</w:t>
      </w:r>
      <w:proofErr w:type="spellEnd"/>
      <w:r>
        <w:rPr>
          <w:color w:val="000000"/>
        </w:rPr>
        <w:t xml:space="preserve"> AS</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r>
        <w:rPr>
          <w:color w:val="000000"/>
        </w:rPr>
        <w:t>SELECT column1, column2, ...</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r>
        <w:rPr>
          <w:color w:val="000000"/>
        </w:rPr>
        <w:t xml:space="preserve">FROM </w:t>
      </w:r>
      <w:proofErr w:type="spellStart"/>
      <w:r>
        <w:rPr>
          <w:color w:val="000000"/>
        </w:rPr>
        <w:t>table_name</w:t>
      </w:r>
      <w:proofErr w:type="spellEnd"/>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r>
        <w:rPr>
          <w:color w:val="000000"/>
        </w:rPr>
        <w:t>WHERE condition;</w:t>
      </w:r>
    </w:p>
    <w:p w:rsidR="0076121D" w:rsidRDefault="0076121D">
      <w:pPr>
        <w:pBdr>
          <w:top w:val="nil"/>
          <w:left w:val="nil"/>
          <w:bottom w:val="nil"/>
          <w:right w:val="nil"/>
          <w:between w:val="nil"/>
        </w:pBdr>
        <w:spacing w:after="0"/>
        <w:ind w:left="360" w:hanging="720"/>
        <w:rPr>
          <w:color w:val="000000"/>
        </w:rPr>
      </w:pPr>
    </w:p>
    <w:p w:rsidR="0076121D" w:rsidRDefault="00B2330B">
      <w:pPr>
        <w:pBdr>
          <w:top w:val="nil"/>
          <w:left w:val="nil"/>
          <w:bottom w:val="nil"/>
          <w:right w:val="nil"/>
          <w:between w:val="nil"/>
        </w:pBdr>
        <w:spacing w:after="0"/>
        <w:ind w:hanging="720"/>
        <w:rPr>
          <w:color w:val="000000"/>
        </w:rPr>
      </w:pPr>
      <w:r>
        <w:rPr>
          <w:color w:val="000000"/>
        </w:rPr>
        <w:t xml:space="preserve">Example </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r>
        <w:rPr>
          <w:color w:val="000000"/>
        </w:rPr>
        <w:t>CREATE VIEW ics240_view AS</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r>
        <w:rPr>
          <w:color w:val="000000"/>
        </w:rPr>
        <w:t>SELECT *</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r>
        <w:rPr>
          <w:color w:val="000000"/>
        </w:rPr>
        <w:t>FROM courses</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r>
        <w:rPr>
          <w:color w:val="000000"/>
        </w:rPr>
        <w:t xml:space="preserve">WHERE courses. </w:t>
      </w:r>
      <w:proofErr w:type="spellStart"/>
      <w:r>
        <w:rPr>
          <w:color w:val="000000"/>
        </w:rPr>
        <w:t>courseID</w:t>
      </w:r>
      <w:proofErr w:type="spellEnd"/>
      <w:r>
        <w:rPr>
          <w:color w:val="000000"/>
        </w:rPr>
        <w:t xml:space="preserve"> = 'ICS-240';</w:t>
      </w:r>
    </w:p>
    <w:p w:rsidR="0076121D" w:rsidRDefault="00B2330B">
      <w:pPr>
        <w:pBdr>
          <w:top w:val="single" w:sz="6" w:space="12" w:color="EAECF0"/>
          <w:left w:val="single" w:sz="6" w:space="12" w:color="EAECF0"/>
          <w:bottom w:val="single" w:sz="6" w:space="12" w:color="EAECF0"/>
          <w:right w:val="single" w:sz="6" w:space="12" w:color="EAECF0"/>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rPr>
      </w:pPr>
      <w:r>
        <w:rPr>
          <w:color w:val="000000"/>
        </w:rPr>
        <w:t>SELECT * FROM ics240_view;</w:t>
      </w:r>
    </w:p>
    <w:p w:rsidR="0076121D" w:rsidRDefault="0076121D">
      <w:pPr>
        <w:pBdr>
          <w:top w:val="nil"/>
          <w:left w:val="nil"/>
          <w:bottom w:val="nil"/>
          <w:right w:val="nil"/>
          <w:between w:val="nil"/>
        </w:pBdr>
        <w:spacing w:after="0"/>
        <w:ind w:hanging="720"/>
        <w:rPr>
          <w:color w:val="000000"/>
        </w:rPr>
      </w:pPr>
    </w:p>
    <w:p w:rsidR="0076121D" w:rsidRDefault="00B2330B">
      <w:pPr>
        <w:pBdr>
          <w:top w:val="nil"/>
          <w:left w:val="nil"/>
          <w:bottom w:val="nil"/>
          <w:right w:val="nil"/>
          <w:between w:val="nil"/>
        </w:pBdr>
        <w:spacing w:after="0"/>
        <w:ind w:hanging="720"/>
        <w:rPr>
          <w:b/>
          <w:color w:val="000000"/>
        </w:rPr>
      </w:pPr>
      <w:r>
        <w:rPr>
          <w:b/>
          <w:color w:val="000000"/>
        </w:rPr>
        <w:t>Output from the view query</w:t>
      </w:r>
    </w:p>
    <w:p w:rsidR="0076121D" w:rsidRDefault="00B2330B">
      <w:pPr>
        <w:pBdr>
          <w:top w:val="nil"/>
          <w:left w:val="nil"/>
          <w:bottom w:val="nil"/>
          <w:right w:val="nil"/>
          <w:between w:val="nil"/>
        </w:pBdr>
        <w:spacing w:after="0"/>
        <w:ind w:left="360" w:hanging="720"/>
        <w:rPr>
          <w:color w:val="000000"/>
        </w:rPr>
      </w:pPr>
      <w:r>
        <w:rPr>
          <w:noProof/>
          <w:color w:val="000000"/>
        </w:rPr>
        <w:drawing>
          <wp:inline distT="0" distB="0" distL="0" distR="0">
            <wp:extent cx="5943600" cy="701040"/>
            <wp:effectExtent l="0" t="0" r="0" b="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9"/>
                    <a:srcRect/>
                    <a:stretch>
                      <a:fillRect/>
                    </a:stretch>
                  </pic:blipFill>
                  <pic:spPr>
                    <a:xfrm>
                      <a:off x="0" y="0"/>
                      <a:ext cx="5943600" cy="701040"/>
                    </a:xfrm>
                    <a:prstGeom prst="rect">
                      <a:avLst/>
                    </a:prstGeom>
                    <a:ln/>
                  </pic:spPr>
                </pic:pic>
              </a:graphicData>
            </a:graphic>
          </wp:inline>
        </w:drawing>
      </w:r>
    </w:p>
    <w:p w:rsidR="0076121D" w:rsidRDefault="0076121D">
      <w:pPr>
        <w:pBdr>
          <w:top w:val="nil"/>
          <w:left w:val="nil"/>
          <w:bottom w:val="nil"/>
          <w:right w:val="nil"/>
          <w:between w:val="nil"/>
        </w:pBdr>
        <w:spacing w:after="0"/>
        <w:ind w:left="360" w:hanging="720"/>
        <w:rPr>
          <w:color w:val="000000"/>
        </w:rPr>
      </w:pPr>
    </w:p>
    <w:p w:rsidR="0076121D" w:rsidRDefault="00B2330B">
      <w:pPr>
        <w:pBdr>
          <w:top w:val="nil"/>
          <w:left w:val="nil"/>
          <w:bottom w:val="nil"/>
          <w:right w:val="nil"/>
          <w:between w:val="nil"/>
        </w:pBdr>
        <w:spacing w:after="0"/>
        <w:ind w:hanging="720"/>
        <w:rPr>
          <w:b/>
          <w:color w:val="000000"/>
        </w:rPr>
      </w:pPr>
      <w:r>
        <w:rPr>
          <w:b/>
          <w:color w:val="000000"/>
        </w:rPr>
        <w:t>Discussion</w:t>
      </w:r>
    </w:p>
    <w:p w:rsidR="0076121D" w:rsidRDefault="00B2330B">
      <w:pPr>
        <w:pBdr>
          <w:top w:val="nil"/>
          <w:left w:val="nil"/>
          <w:bottom w:val="nil"/>
          <w:right w:val="nil"/>
          <w:between w:val="nil"/>
        </w:pBdr>
        <w:spacing w:after="0"/>
        <w:ind w:hanging="720"/>
        <w:rPr>
          <w:color w:val="000000"/>
        </w:rPr>
      </w:pPr>
      <w:r>
        <w:rPr>
          <w:color w:val="000000"/>
        </w:rPr>
        <w:t>As you see from the output queries, the view for ‘isc240_view’ is created. Like a regular table, we used the SELECT * query to show the record in the view.</w:t>
      </w:r>
    </w:p>
    <w:p w:rsidR="0076121D" w:rsidRDefault="0076121D">
      <w:pPr>
        <w:pBdr>
          <w:top w:val="nil"/>
          <w:left w:val="nil"/>
          <w:bottom w:val="nil"/>
          <w:right w:val="nil"/>
          <w:between w:val="nil"/>
        </w:pBdr>
        <w:spacing w:after="0"/>
        <w:ind w:hanging="720"/>
        <w:rPr>
          <w:color w:val="000000"/>
        </w:rPr>
      </w:pPr>
    </w:p>
    <w:p w:rsidR="0076121D" w:rsidRDefault="00B2330B" w:rsidP="0041733B">
      <w:pPr>
        <w:pStyle w:val="Heading2"/>
        <w:rPr>
          <w:b w:val="0"/>
          <w:sz w:val="24"/>
          <w:szCs w:val="24"/>
        </w:rPr>
      </w:pPr>
      <w:r>
        <w:rPr>
          <w:b w:val="0"/>
          <w:sz w:val="24"/>
          <w:szCs w:val="24"/>
        </w:rPr>
        <w:t>4.3. SQL Integrity constraints</w:t>
      </w:r>
    </w:p>
    <w:p w:rsidR="0076121D" w:rsidRDefault="00B2330B">
      <w:pPr>
        <w:spacing w:after="0"/>
        <w:ind w:left="360"/>
      </w:pPr>
      <w:r>
        <w:t>In SQL, Integrity Constraints are used to specify business rules for the database tables.</w:t>
      </w:r>
    </w:p>
    <w:p w:rsidR="0076121D" w:rsidRDefault="00B2330B">
      <w:pPr>
        <w:spacing w:after="0"/>
        <w:ind w:left="360"/>
      </w:pPr>
      <w:r>
        <w:t>Constraints are used to limit the type of data that can go into a table. This ensures the accuracy and reliability of the data in the table. If there is any violation between the constraint and the data action, the action is aborted. Constraints can be column level or table level. Column level constraints apply to a column, and table level constraints apply to the whole table.</w:t>
      </w:r>
    </w:p>
    <w:p w:rsidR="0076121D" w:rsidRDefault="0076121D">
      <w:pPr>
        <w:spacing w:after="0"/>
        <w:ind w:left="360"/>
      </w:pPr>
    </w:p>
    <w:p w:rsidR="0076121D" w:rsidRDefault="00B2330B">
      <w:pPr>
        <w:spacing w:after="0"/>
        <w:rPr>
          <w:b/>
        </w:rPr>
      </w:pPr>
      <w:r>
        <w:rPr>
          <w:b/>
        </w:rPr>
        <w:t>Column Constraint</w:t>
      </w:r>
      <w:r>
        <w:t xml:space="preserve"> </w:t>
      </w:r>
    </w:p>
    <w:p w:rsidR="0076121D" w:rsidRDefault="00B2330B">
      <w:pPr>
        <w:spacing w:after="0"/>
      </w:pPr>
      <w:r>
        <w:t>The column constraint clause specifies conditions which all values must meet. There are different column constraint types Including:</w:t>
      </w:r>
    </w:p>
    <w:p w:rsidR="0076121D" w:rsidRDefault="00B2330B">
      <w:pPr>
        <w:numPr>
          <w:ilvl w:val="0"/>
          <w:numId w:val="5"/>
        </w:numPr>
        <w:pBdr>
          <w:top w:val="nil"/>
          <w:left w:val="nil"/>
          <w:bottom w:val="nil"/>
          <w:right w:val="nil"/>
          <w:between w:val="nil"/>
        </w:pBdr>
        <w:spacing w:after="0"/>
      </w:pPr>
      <w:r>
        <w:rPr>
          <w:color w:val="000000"/>
        </w:rPr>
        <w:t>NOT NULL</w:t>
      </w:r>
    </w:p>
    <w:p w:rsidR="0076121D" w:rsidRDefault="00B2330B">
      <w:pPr>
        <w:numPr>
          <w:ilvl w:val="0"/>
          <w:numId w:val="5"/>
        </w:numPr>
        <w:pBdr>
          <w:top w:val="nil"/>
          <w:left w:val="nil"/>
          <w:bottom w:val="nil"/>
          <w:right w:val="nil"/>
          <w:between w:val="nil"/>
        </w:pBdr>
        <w:spacing w:after="0"/>
      </w:pPr>
      <w:r>
        <w:rPr>
          <w:color w:val="000000"/>
        </w:rPr>
        <w:t>Primary Key</w:t>
      </w:r>
    </w:p>
    <w:p w:rsidR="0076121D" w:rsidRDefault="00B2330B">
      <w:pPr>
        <w:numPr>
          <w:ilvl w:val="0"/>
          <w:numId w:val="5"/>
        </w:numPr>
        <w:pBdr>
          <w:top w:val="nil"/>
          <w:left w:val="nil"/>
          <w:bottom w:val="nil"/>
          <w:right w:val="nil"/>
          <w:between w:val="nil"/>
        </w:pBdr>
        <w:spacing w:after="0"/>
      </w:pPr>
      <w:r>
        <w:rPr>
          <w:color w:val="000000"/>
        </w:rPr>
        <w:t>Unique</w:t>
      </w:r>
    </w:p>
    <w:p w:rsidR="0076121D" w:rsidRDefault="00B2330B">
      <w:pPr>
        <w:numPr>
          <w:ilvl w:val="0"/>
          <w:numId w:val="5"/>
        </w:numPr>
        <w:pBdr>
          <w:top w:val="nil"/>
          <w:left w:val="nil"/>
          <w:bottom w:val="nil"/>
          <w:right w:val="nil"/>
          <w:between w:val="nil"/>
        </w:pBdr>
        <w:spacing w:after="0"/>
      </w:pPr>
      <w:r>
        <w:rPr>
          <w:color w:val="000000"/>
        </w:rPr>
        <w:t>Foreign Key</w:t>
      </w:r>
    </w:p>
    <w:p w:rsidR="0076121D" w:rsidRDefault="00B2330B">
      <w:pPr>
        <w:numPr>
          <w:ilvl w:val="0"/>
          <w:numId w:val="5"/>
        </w:numPr>
        <w:pBdr>
          <w:top w:val="nil"/>
          <w:left w:val="nil"/>
          <w:bottom w:val="nil"/>
          <w:right w:val="nil"/>
          <w:between w:val="nil"/>
        </w:pBdr>
        <w:spacing w:after="0"/>
      </w:pPr>
      <w:r>
        <w:rPr>
          <w:color w:val="000000"/>
        </w:rPr>
        <w:t>Check values</w:t>
      </w:r>
    </w:p>
    <w:p w:rsidR="0076121D" w:rsidRDefault="00B2330B">
      <w:pPr>
        <w:spacing w:after="0"/>
      </w:pPr>
      <w:r>
        <w:lastRenderedPageBreak/>
        <w:br/>
        <w:t>The </w:t>
      </w:r>
      <w:r>
        <w:rPr>
          <w:b/>
          <w:u w:val="single"/>
        </w:rPr>
        <w:t>NOT NULL</w:t>
      </w:r>
      <w:r>
        <w:t xml:space="preserve"> phrase defines, that it is not allowed to store the </w:t>
      </w:r>
      <w:r>
        <w:rPr>
          <w:b/>
        </w:rPr>
        <w:t xml:space="preserve">NULL </w:t>
      </w:r>
      <w:r>
        <w:t>value in the column.</w:t>
      </w:r>
    </w:p>
    <w:p w:rsidR="0076121D" w:rsidRDefault="00B2330B">
      <w:pPr>
        <w:spacing w:after="0"/>
      </w:pPr>
      <w:bookmarkStart w:id="136" w:name="_37m2jsg" w:colFirst="0" w:colLast="0"/>
      <w:bookmarkEnd w:id="136"/>
      <w:r>
        <w:tab/>
        <w:t xml:space="preserve">In the above examples, </w:t>
      </w:r>
      <w:proofErr w:type="spellStart"/>
      <w:proofErr w:type="gramStart"/>
      <w:r>
        <w:rPr>
          <w:color w:val="7030A0"/>
        </w:rPr>
        <w:t>starId</w:t>
      </w:r>
      <w:proofErr w:type="spellEnd"/>
      <w:r>
        <w:rPr>
          <w:color w:val="7030A0"/>
        </w:rPr>
        <w:t xml:space="preserve"> </w:t>
      </w:r>
      <w:r>
        <w:t xml:space="preserve"> </w:t>
      </w:r>
      <w:r>
        <w:rPr>
          <w:color w:val="0000FF"/>
        </w:rPr>
        <w:t>INT</w:t>
      </w:r>
      <w:proofErr w:type="gramEnd"/>
      <w:r>
        <w:rPr>
          <w:color w:val="0000FF"/>
        </w:rPr>
        <w:t xml:space="preserve"> PRIMARY KEY NOT NULL </w:t>
      </w:r>
      <w:r>
        <w:rPr>
          <w:color w:val="7030A0"/>
        </w:rPr>
        <w:t xml:space="preserve">AUTO_INCREMENT </w:t>
      </w:r>
      <w:r>
        <w:t>,</w:t>
      </w:r>
    </w:p>
    <w:p w:rsidR="0076121D" w:rsidRDefault="00B2330B">
      <w:pPr>
        <w:numPr>
          <w:ilvl w:val="0"/>
          <w:numId w:val="8"/>
        </w:numPr>
        <w:pBdr>
          <w:top w:val="nil"/>
          <w:left w:val="nil"/>
          <w:bottom w:val="nil"/>
          <w:right w:val="nil"/>
          <w:between w:val="nil"/>
        </w:pBdr>
        <w:spacing w:after="0"/>
      </w:pPr>
      <w:r>
        <w:rPr>
          <w:color w:val="000000"/>
        </w:rPr>
        <w:t xml:space="preserve">The </w:t>
      </w:r>
      <w:proofErr w:type="spellStart"/>
      <w:r>
        <w:rPr>
          <w:color w:val="000000"/>
        </w:rPr>
        <w:t>starId</w:t>
      </w:r>
      <w:proofErr w:type="spellEnd"/>
      <w:r>
        <w:rPr>
          <w:color w:val="000000"/>
        </w:rPr>
        <w:t xml:space="preserve"> is per definition not allowed to hold the Null value. </w:t>
      </w:r>
    </w:p>
    <w:p w:rsidR="0076121D" w:rsidRDefault="0076121D">
      <w:pPr>
        <w:spacing w:after="0"/>
      </w:pPr>
    </w:p>
    <w:p w:rsidR="0076121D" w:rsidRDefault="00B2330B">
      <w:pPr>
        <w:spacing w:after="0"/>
        <w:ind w:left="720"/>
      </w:pPr>
      <w:r>
        <w:rPr>
          <w:i/>
        </w:rPr>
        <w:t>-- This INSERT command will fail</w:t>
      </w:r>
    </w:p>
    <w:p w:rsidR="0076121D" w:rsidRDefault="00B2330B">
      <w:pPr>
        <w:spacing w:after="0"/>
        <w:ind w:left="720"/>
      </w:pPr>
      <w:r>
        <w:rPr>
          <w:b/>
        </w:rPr>
        <w:t>INSERT</w:t>
      </w:r>
      <w:r>
        <w:t xml:space="preserve"> </w:t>
      </w:r>
      <w:r>
        <w:rPr>
          <w:b/>
        </w:rPr>
        <w:t>INTO</w:t>
      </w:r>
      <w:r>
        <w:t xml:space="preserve"> t1(col_1) </w:t>
      </w:r>
      <w:proofErr w:type="gramStart"/>
      <w:r>
        <w:rPr>
          <w:b/>
        </w:rPr>
        <w:t>values</w:t>
      </w:r>
      <w:r>
        <w:t>(</w:t>
      </w:r>
      <w:proofErr w:type="gramEnd"/>
      <w:r>
        <w:rPr>
          <w:b/>
        </w:rPr>
        <w:t>NULL</w:t>
      </w:r>
      <w:r>
        <w:t>);</w:t>
      </w:r>
    </w:p>
    <w:p w:rsidR="0076121D" w:rsidRDefault="0076121D">
      <w:pPr>
        <w:spacing w:after="0"/>
      </w:pPr>
    </w:p>
    <w:p w:rsidR="0076121D" w:rsidRDefault="00B2330B">
      <w:pPr>
        <w:spacing w:after="0"/>
        <w:ind w:left="720"/>
      </w:pPr>
      <w:r>
        <w:rPr>
          <w:i/>
        </w:rPr>
        <w:t>-- The same applies to the following UPDATE command</w:t>
      </w:r>
    </w:p>
    <w:p w:rsidR="0076121D" w:rsidRDefault="00B2330B">
      <w:pPr>
        <w:spacing w:after="0"/>
        <w:ind w:left="720"/>
      </w:pPr>
      <w:r>
        <w:rPr>
          <w:b/>
        </w:rPr>
        <w:t>INSERT</w:t>
      </w:r>
      <w:r>
        <w:t xml:space="preserve"> </w:t>
      </w:r>
      <w:r>
        <w:rPr>
          <w:b/>
        </w:rPr>
        <w:t>INTO</w:t>
      </w:r>
      <w:r>
        <w:t xml:space="preserve"> t1(col_1) </w:t>
      </w:r>
      <w:proofErr w:type="gramStart"/>
      <w:r>
        <w:rPr>
          <w:b/>
        </w:rPr>
        <w:t>values</w:t>
      </w:r>
      <w:r>
        <w:t>(</w:t>
      </w:r>
      <w:proofErr w:type="gramEnd"/>
      <w:r>
        <w:t>5);</w:t>
      </w:r>
    </w:p>
    <w:p w:rsidR="0076121D" w:rsidRDefault="00B2330B">
      <w:pPr>
        <w:spacing w:after="0"/>
        <w:ind w:left="720"/>
      </w:pPr>
      <w:r>
        <w:rPr>
          <w:b/>
        </w:rPr>
        <w:t>UPDATE</w:t>
      </w:r>
      <w:r>
        <w:t xml:space="preserve"> t1 </w:t>
      </w:r>
      <w:r>
        <w:rPr>
          <w:b/>
        </w:rPr>
        <w:t>SET</w:t>
      </w:r>
      <w:r>
        <w:t xml:space="preserve"> col_1 = </w:t>
      </w:r>
      <w:r>
        <w:rPr>
          <w:b/>
        </w:rPr>
        <w:t>NULL</w:t>
      </w:r>
      <w:r>
        <w:t>;</w:t>
      </w:r>
    </w:p>
    <w:p w:rsidR="0076121D" w:rsidRDefault="00B2330B">
      <w:pPr>
        <w:spacing w:after="0"/>
      </w:pPr>
      <w:r>
        <w:br/>
        <w:t>The </w:t>
      </w:r>
      <w:r>
        <w:rPr>
          <w:b/>
          <w:u w:val="single"/>
        </w:rPr>
        <w:t>PRIMARY KEY</w:t>
      </w:r>
      <w:r>
        <w:t xml:space="preserve"> phrase defines that the column acts as the Primary Key of the table. This implies that the column is not allowed to store a </w:t>
      </w:r>
      <w:r>
        <w:rPr>
          <w:b/>
        </w:rPr>
        <w:t>NULL value</w:t>
      </w:r>
      <w:r>
        <w:t xml:space="preserve"> and that the values of all rows are distinct from each other.</w:t>
      </w:r>
    </w:p>
    <w:p w:rsidR="0076121D" w:rsidRDefault="0076121D">
      <w:pPr>
        <w:spacing w:after="0"/>
      </w:pPr>
    </w:p>
    <w:p w:rsidR="0076121D" w:rsidRDefault="00B2330B">
      <w:pPr>
        <w:spacing w:after="0"/>
        <w:ind w:left="720"/>
        <w:rPr>
          <w:b/>
        </w:rPr>
      </w:pPr>
      <w:r>
        <w:rPr>
          <w:b/>
        </w:rPr>
        <w:t xml:space="preserve">CREATE TABLE </w:t>
      </w:r>
      <w:proofErr w:type="gramStart"/>
      <w:r>
        <w:rPr>
          <w:b/>
        </w:rPr>
        <w:t>courses(</w:t>
      </w:r>
      <w:proofErr w:type="gramEnd"/>
    </w:p>
    <w:p w:rsidR="0076121D" w:rsidRDefault="00B2330B">
      <w:pPr>
        <w:spacing w:after="0"/>
        <w:ind w:left="720"/>
        <w:rPr>
          <w:b/>
        </w:rPr>
      </w:pPr>
      <w:r>
        <w:rPr>
          <w:b/>
        </w:rPr>
        <w:t xml:space="preserve">   </w:t>
      </w:r>
      <w:proofErr w:type="spellStart"/>
      <w:proofErr w:type="gramStart"/>
      <w:r>
        <w:rPr>
          <w:color w:val="7030A0"/>
        </w:rPr>
        <w:t>starId</w:t>
      </w:r>
      <w:proofErr w:type="spellEnd"/>
      <w:r>
        <w:rPr>
          <w:color w:val="7030A0"/>
        </w:rPr>
        <w:t xml:space="preserve"> </w:t>
      </w:r>
      <w:r>
        <w:t xml:space="preserve"> </w:t>
      </w:r>
      <w:r>
        <w:rPr>
          <w:color w:val="0000FF"/>
        </w:rPr>
        <w:t>INT</w:t>
      </w:r>
      <w:proofErr w:type="gramEnd"/>
      <w:r>
        <w:rPr>
          <w:color w:val="0000FF"/>
        </w:rPr>
        <w:t xml:space="preserve"> PRIMARY KEY NOT NULL </w:t>
      </w:r>
      <w:r>
        <w:rPr>
          <w:color w:val="7030A0"/>
        </w:rPr>
        <w:t xml:space="preserve">AUTO_INCREMENT </w:t>
      </w:r>
      <w:r>
        <w:t>,</w:t>
      </w:r>
    </w:p>
    <w:p w:rsidR="0076121D" w:rsidRDefault="0076121D">
      <w:pPr>
        <w:spacing w:after="0"/>
      </w:pPr>
    </w:p>
    <w:p w:rsidR="0076121D" w:rsidRDefault="00B2330B">
      <w:pPr>
        <w:spacing w:after="0"/>
        <w:ind w:left="720"/>
      </w:pPr>
      <w:r>
        <w:rPr>
          <w:i/>
        </w:rPr>
        <w:t>-- This INSERT will fail because a primary key column is not allowed to store the NULL value.</w:t>
      </w:r>
    </w:p>
    <w:p w:rsidR="0076121D" w:rsidRDefault="00B2330B">
      <w:pPr>
        <w:spacing w:after="0"/>
        <w:ind w:left="720"/>
      </w:pPr>
      <w:r>
        <w:rPr>
          <w:b/>
        </w:rPr>
        <w:t>INSERT</w:t>
      </w:r>
      <w:r>
        <w:t xml:space="preserve"> </w:t>
      </w:r>
      <w:r>
        <w:rPr>
          <w:b/>
        </w:rPr>
        <w:t>INTO</w:t>
      </w:r>
      <w:r>
        <w:t xml:space="preserve"> t2(col_1) </w:t>
      </w:r>
      <w:r>
        <w:rPr>
          <w:b/>
        </w:rPr>
        <w:t>VALUES</w:t>
      </w:r>
      <w:r>
        <w:t>(</w:t>
      </w:r>
      <w:r>
        <w:rPr>
          <w:b/>
        </w:rPr>
        <w:t>NULL</w:t>
      </w:r>
      <w:r>
        <w:t>);</w:t>
      </w:r>
    </w:p>
    <w:p w:rsidR="0076121D" w:rsidRDefault="0076121D">
      <w:pPr>
        <w:spacing w:after="0"/>
      </w:pPr>
    </w:p>
    <w:p w:rsidR="0076121D" w:rsidRDefault="00B2330B">
      <w:pPr>
        <w:spacing w:after="0"/>
        <w:ind w:left="720"/>
      </w:pPr>
      <w:r>
        <w:rPr>
          <w:i/>
        </w:rPr>
        <w:t>-- This INSERT works</w:t>
      </w:r>
    </w:p>
    <w:p w:rsidR="0076121D" w:rsidRDefault="00B2330B">
      <w:pPr>
        <w:spacing w:after="0"/>
        <w:ind w:left="720"/>
      </w:pPr>
      <w:bookmarkStart w:id="137" w:name="_1mrcu09" w:colFirst="0" w:colLast="0"/>
      <w:bookmarkEnd w:id="137"/>
      <w:r>
        <w:rPr>
          <w:b/>
        </w:rPr>
        <w:t>INSERT</w:t>
      </w:r>
      <w:r>
        <w:t xml:space="preserve"> </w:t>
      </w:r>
      <w:r>
        <w:rPr>
          <w:b/>
        </w:rPr>
        <w:t>INTO</w:t>
      </w:r>
      <w:r>
        <w:t xml:space="preserve"> courses(</w:t>
      </w:r>
      <w:proofErr w:type="spellStart"/>
      <w:r>
        <w:t>starId</w:t>
      </w:r>
      <w:proofErr w:type="spellEnd"/>
      <w:r>
        <w:t xml:space="preserve">) </w:t>
      </w:r>
      <w:proofErr w:type="gramStart"/>
      <w:r>
        <w:rPr>
          <w:b/>
        </w:rPr>
        <w:t>VALUES</w:t>
      </w:r>
      <w:r>
        <w:t>(</w:t>
      </w:r>
      <w:proofErr w:type="gramEnd"/>
      <w:r>
        <w:t>5);</w:t>
      </w:r>
    </w:p>
    <w:p w:rsidR="0076121D" w:rsidRDefault="0076121D">
      <w:pPr>
        <w:spacing w:after="0"/>
      </w:pPr>
    </w:p>
    <w:p w:rsidR="0076121D" w:rsidRDefault="00B2330B">
      <w:pPr>
        <w:spacing w:after="0"/>
        <w:ind w:left="720"/>
      </w:pPr>
      <w:r>
        <w:rPr>
          <w:i/>
        </w:rPr>
        <w:t>-- But the next INSERT will fail, because only one row with the value '5' is allowed.</w:t>
      </w:r>
    </w:p>
    <w:p w:rsidR="0076121D" w:rsidRDefault="00B2330B">
      <w:pPr>
        <w:spacing w:after="0"/>
        <w:ind w:left="720"/>
        <w:rPr>
          <w:b/>
        </w:rPr>
      </w:pPr>
      <w:r>
        <w:rPr>
          <w:b/>
        </w:rPr>
        <w:t>INSERT INTO courses(</w:t>
      </w:r>
      <w:proofErr w:type="spellStart"/>
      <w:r>
        <w:rPr>
          <w:b/>
        </w:rPr>
        <w:t>starId</w:t>
      </w:r>
      <w:proofErr w:type="spellEnd"/>
      <w:r>
        <w:rPr>
          <w:b/>
        </w:rPr>
        <w:t xml:space="preserve">) </w:t>
      </w:r>
      <w:proofErr w:type="gramStart"/>
      <w:r>
        <w:rPr>
          <w:b/>
        </w:rPr>
        <w:t>VALUES(</w:t>
      </w:r>
      <w:proofErr w:type="gramEnd"/>
      <w:r>
        <w:rPr>
          <w:b/>
        </w:rPr>
        <w:t>5);</w:t>
      </w:r>
    </w:p>
    <w:p w:rsidR="0076121D" w:rsidRDefault="00B2330B">
      <w:pPr>
        <w:spacing w:after="0"/>
      </w:pPr>
      <w:r>
        <w:br/>
        <w:t>The </w:t>
      </w:r>
      <w:r>
        <w:rPr>
          <w:b/>
          <w:u w:val="single"/>
        </w:rPr>
        <w:t>UNIQUE</w:t>
      </w:r>
      <w:r>
        <w:t> constraint has a similar meaning as the PRIMARY KEY phrase. But there are two slight differences.</w:t>
      </w:r>
    </w:p>
    <w:p w:rsidR="0076121D" w:rsidRDefault="00B2330B">
      <w:pPr>
        <w:numPr>
          <w:ilvl w:val="0"/>
          <w:numId w:val="14"/>
        </w:numPr>
        <w:pBdr>
          <w:top w:val="nil"/>
          <w:left w:val="nil"/>
          <w:bottom w:val="nil"/>
          <w:right w:val="nil"/>
          <w:between w:val="nil"/>
        </w:pBdr>
        <w:spacing w:after="0"/>
      </w:pPr>
      <w:r>
        <w:rPr>
          <w:color w:val="000000"/>
        </w:rPr>
        <w:t xml:space="preserve">First, the values of different rows of a UNIQUE column are not allowed to be equal, which is the same as with PK. But they </w:t>
      </w:r>
      <w:proofErr w:type="gramStart"/>
      <w:r>
        <w:rPr>
          <w:color w:val="000000"/>
        </w:rPr>
        <w:t>are allowed to</w:t>
      </w:r>
      <w:proofErr w:type="gramEnd"/>
      <w:r>
        <w:rPr>
          <w:color w:val="000000"/>
        </w:rPr>
        <w:t xml:space="preserve"> hold the NULL value, which is different from PK. The existence of NULL values has an implication. As the term </w:t>
      </w:r>
      <w:r>
        <w:rPr>
          <w:i/>
          <w:color w:val="000000"/>
        </w:rPr>
        <w:t>null = null</w:t>
      </w:r>
      <w:r>
        <w:rPr>
          <w:color w:val="000000"/>
        </w:rPr>
        <w:t> never evaluates to </w:t>
      </w:r>
      <w:r>
        <w:rPr>
          <w:i/>
          <w:color w:val="000000"/>
        </w:rPr>
        <w:t>true</w:t>
      </w:r>
      <w:r>
        <w:rPr>
          <w:color w:val="000000"/>
        </w:rPr>
        <w:t> (it evaluates to </w:t>
      </w:r>
      <w:r>
        <w:rPr>
          <w:i/>
          <w:color w:val="000000"/>
        </w:rPr>
        <w:t>unknown</w:t>
      </w:r>
      <w:r>
        <w:rPr>
          <w:color w:val="000000"/>
        </w:rPr>
        <w:t>) there may exist multiple rows with the NULL value in a column which is defined to be UNIQUE.</w:t>
      </w:r>
    </w:p>
    <w:p w:rsidR="0076121D" w:rsidRDefault="00B2330B">
      <w:pPr>
        <w:numPr>
          <w:ilvl w:val="0"/>
          <w:numId w:val="14"/>
        </w:numPr>
        <w:pBdr>
          <w:top w:val="nil"/>
          <w:left w:val="nil"/>
          <w:bottom w:val="nil"/>
          <w:right w:val="nil"/>
          <w:between w:val="nil"/>
        </w:pBdr>
        <w:spacing w:after="0"/>
      </w:pPr>
      <w:r>
        <w:rPr>
          <w:color w:val="000000"/>
        </w:rPr>
        <w:t>Second, only one PK definition per table is allowed. In contrast, there may be many UNIQUE constraints (on different columns).</w:t>
      </w:r>
    </w:p>
    <w:p w:rsidR="0076121D" w:rsidRDefault="0076121D">
      <w:pPr>
        <w:pBdr>
          <w:top w:val="nil"/>
          <w:left w:val="nil"/>
          <w:bottom w:val="nil"/>
          <w:right w:val="nil"/>
          <w:between w:val="nil"/>
        </w:pBdr>
        <w:spacing w:after="0"/>
        <w:ind w:left="1080" w:hanging="720"/>
        <w:rPr>
          <w:color w:val="000000"/>
        </w:rPr>
      </w:pPr>
    </w:p>
    <w:p w:rsidR="0076121D" w:rsidRDefault="00B2330B">
      <w:pPr>
        <w:spacing w:after="0"/>
        <w:ind w:left="720"/>
      </w:pPr>
      <w:r>
        <w:rPr>
          <w:b/>
        </w:rPr>
        <w:t>CREATE</w:t>
      </w:r>
      <w:r>
        <w:t xml:space="preserve"> </w:t>
      </w:r>
      <w:r>
        <w:rPr>
          <w:b/>
        </w:rPr>
        <w:t>TABLE</w:t>
      </w:r>
      <w:r>
        <w:t xml:space="preserve"> students (</w:t>
      </w:r>
      <w:proofErr w:type="spellStart"/>
      <w:r>
        <w:t>studentId</w:t>
      </w:r>
      <w:proofErr w:type="spellEnd"/>
      <w:r>
        <w:t xml:space="preserve"> VARCHAR </w:t>
      </w:r>
      <w:r>
        <w:rPr>
          <w:b/>
        </w:rPr>
        <w:t>UNIQUE</w:t>
      </w:r>
      <w:r>
        <w:t>);</w:t>
      </w:r>
    </w:p>
    <w:p w:rsidR="0076121D" w:rsidRDefault="0076121D">
      <w:pPr>
        <w:spacing w:after="0"/>
      </w:pPr>
    </w:p>
    <w:p w:rsidR="0076121D" w:rsidRDefault="00B2330B">
      <w:pPr>
        <w:spacing w:after="0"/>
        <w:ind w:left="720"/>
      </w:pPr>
      <w:r>
        <w:rPr>
          <w:i/>
        </w:rPr>
        <w:t>-- works well</w:t>
      </w:r>
    </w:p>
    <w:p w:rsidR="0076121D" w:rsidRDefault="00B2330B">
      <w:pPr>
        <w:spacing w:after="0"/>
        <w:ind w:left="720"/>
      </w:pPr>
      <w:r>
        <w:rPr>
          <w:b/>
        </w:rPr>
        <w:t>INSERT</w:t>
      </w:r>
      <w:r>
        <w:t xml:space="preserve"> </w:t>
      </w:r>
      <w:r>
        <w:rPr>
          <w:b/>
        </w:rPr>
        <w:t>INTO</w:t>
      </w:r>
      <w:r>
        <w:t xml:space="preserve"> students(</w:t>
      </w:r>
      <w:proofErr w:type="spellStart"/>
      <w:r>
        <w:t>studentId</w:t>
      </w:r>
      <w:proofErr w:type="spellEnd"/>
      <w:r>
        <w:t xml:space="preserve">) </w:t>
      </w:r>
      <w:r>
        <w:rPr>
          <w:b/>
        </w:rPr>
        <w:t>VALUES</w:t>
      </w:r>
      <w:r>
        <w:t>(‘10as12’);</w:t>
      </w:r>
    </w:p>
    <w:p w:rsidR="0076121D" w:rsidRDefault="00B2330B">
      <w:pPr>
        <w:spacing w:after="0"/>
        <w:ind w:left="720"/>
      </w:pPr>
      <w:r>
        <w:rPr>
          <w:i/>
        </w:rPr>
        <w:t xml:space="preserve">-- repeating the same insert instruction is not allowed with the same student </w:t>
      </w:r>
      <w:proofErr w:type="gramStart"/>
      <w:r>
        <w:rPr>
          <w:i/>
        </w:rPr>
        <w:t xml:space="preserve">of  </w:t>
      </w:r>
      <w:r>
        <w:rPr>
          <w:b/>
        </w:rPr>
        <w:t>‘</w:t>
      </w:r>
      <w:proofErr w:type="gramEnd"/>
      <w:r>
        <w:rPr>
          <w:b/>
        </w:rPr>
        <w:t>10as12’</w:t>
      </w:r>
    </w:p>
    <w:p w:rsidR="0076121D" w:rsidRDefault="00B2330B">
      <w:pPr>
        <w:spacing w:after="0"/>
        <w:ind w:left="720"/>
      </w:pPr>
      <w:r>
        <w:rPr>
          <w:b/>
        </w:rPr>
        <w:t>INSERT INTO students(</w:t>
      </w:r>
      <w:proofErr w:type="spellStart"/>
      <w:r>
        <w:rPr>
          <w:b/>
        </w:rPr>
        <w:t>studentId</w:t>
      </w:r>
      <w:proofErr w:type="spellEnd"/>
      <w:r>
        <w:rPr>
          <w:b/>
        </w:rPr>
        <w:t>) VALUES(‘10as12’);</w:t>
      </w:r>
    </w:p>
    <w:p w:rsidR="0076121D" w:rsidRDefault="00B2330B">
      <w:pPr>
        <w:spacing w:after="0"/>
        <w:ind w:left="720"/>
      </w:pPr>
      <w:r>
        <w:rPr>
          <w:i/>
        </w:rPr>
        <w:lastRenderedPageBreak/>
        <w:t>-- works well</w:t>
      </w:r>
    </w:p>
    <w:p w:rsidR="0076121D" w:rsidRDefault="00B2330B">
      <w:pPr>
        <w:spacing w:after="0"/>
        <w:ind w:left="720"/>
      </w:pPr>
      <w:r>
        <w:rPr>
          <w:b/>
        </w:rPr>
        <w:t>INSERT</w:t>
      </w:r>
      <w:r>
        <w:t xml:space="preserve"> </w:t>
      </w:r>
      <w:r>
        <w:rPr>
          <w:b/>
        </w:rPr>
        <w:t>INTO</w:t>
      </w:r>
      <w:r>
        <w:t xml:space="preserve"> students(</w:t>
      </w:r>
      <w:proofErr w:type="spellStart"/>
      <w:r>
        <w:t>studentId</w:t>
      </w:r>
      <w:proofErr w:type="spellEnd"/>
      <w:r>
        <w:t xml:space="preserve">) </w:t>
      </w:r>
      <w:r>
        <w:rPr>
          <w:b/>
        </w:rPr>
        <w:t xml:space="preserve">VALUES </w:t>
      </w:r>
      <w:r>
        <w:t>(</w:t>
      </w:r>
      <w:r>
        <w:rPr>
          <w:b/>
        </w:rPr>
        <w:t>null</w:t>
      </w:r>
      <w:r>
        <w:t>);</w:t>
      </w:r>
    </w:p>
    <w:p w:rsidR="0076121D" w:rsidRDefault="00B2330B">
      <w:pPr>
        <w:spacing w:after="0"/>
        <w:ind w:left="720"/>
      </w:pPr>
      <w:r>
        <w:rPr>
          <w:i/>
        </w:rPr>
        <w:t>-- works also</w:t>
      </w:r>
    </w:p>
    <w:p w:rsidR="0076121D" w:rsidRDefault="00B2330B">
      <w:pPr>
        <w:spacing w:after="0"/>
        <w:ind w:left="720"/>
      </w:pPr>
      <w:r>
        <w:rPr>
          <w:b/>
        </w:rPr>
        <w:t>INSERT</w:t>
      </w:r>
      <w:r>
        <w:t xml:space="preserve"> </w:t>
      </w:r>
      <w:r>
        <w:rPr>
          <w:b/>
        </w:rPr>
        <w:t>INTO</w:t>
      </w:r>
      <w:r>
        <w:t xml:space="preserve"> students(</w:t>
      </w:r>
      <w:proofErr w:type="spellStart"/>
      <w:r>
        <w:t>studentId</w:t>
      </w:r>
      <w:proofErr w:type="spellEnd"/>
      <w:r>
        <w:t xml:space="preserve">) </w:t>
      </w:r>
      <w:proofErr w:type="gramStart"/>
      <w:r>
        <w:rPr>
          <w:b/>
        </w:rPr>
        <w:t>VALUES</w:t>
      </w:r>
      <w:r>
        <w:t>(</w:t>
      </w:r>
      <w:proofErr w:type="gramEnd"/>
      <w:r>
        <w:rPr>
          <w:b/>
        </w:rPr>
        <w:t>null</w:t>
      </w:r>
      <w:r>
        <w:t>);</w:t>
      </w:r>
    </w:p>
    <w:p w:rsidR="0076121D" w:rsidRDefault="00B2330B">
      <w:pPr>
        <w:spacing w:after="0"/>
      </w:pPr>
      <w:r>
        <w:br/>
        <w:t>The </w:t>
      </w:r>
      <w:r>
        <w:rPr>
          <w:b/>
          <w:u w:val="single"/>
        </w:rPr>
        <w:t>FOREIGN KEY</w:t>
      </w:r>
      <w:r>
        <w:t xml:space="preserve"> condition defines that the column can hold only those values, which are also stored in a different column of (the same or) another table. This different column </w:t>
      </w:r>
      <w:proofErr w:type="gramStart"/>
      <w:r>
        <w:t>has to</w:t>
      </w:r>
      <w:proofErr w:type="gramEnd"/>
      <w:r>
        <w:t xml:space="preserve"> be UNIQUE or a Primary Key, whereas the values of the foreign key column itself may hold identical values for multiple rows. The consequence is that one cannot create a row with a certain value in this column before there is a row with exactly this certain value in the referred table. </w:t>
      </w:r>
    </w:p>
    <w:p w:rsidR="0076121D" w:rsidRDefault="0076121D">
      <w:pPr>
        <w:spacing w:after="0"/>
      </w:pPr>
    </w:p>
    <w:p w:rsidR="0076121D" w:rsidRDefault="00B2330B">
      <w:pPr>
        <w:spacing w:after="0"/>
      </w:pPr>
      <w:r>
        <w:t>In our example database we have a </w:t>
      </w:r>
      <w:r>
        <w:rPr>
          <w:i/>
        </w:rPr>
        <w:t>courses</w:t>
      </w:r>
      <w:r>
        <w:t> table whose column </w:t>
      </w:r>
      <w:proofErr w:type="spellStart"/>
      <w:r>
        <w:rPr>
          <w:i/>
        </w:rPr>
        <w:t>starID</w:t>
      </w:r>
      <w:proofErr w:type="spellEnd"/>
      <w:r>
        <w:t xml:space="preserve"> as the primary key of the table. The </w:t>
      </w:r>
      <w:proofErr w:type="spellStart"/>
      <w:r>
        <w:t>starId</w:t>
      </w:r>
      <w:proofErr w:type="spellEnd"/>
      <w:r>
        <w:t xml:space="preserve"> is used as a foreign key in the student table. </w:t>
      </w:r>
    </w:p>
    <w:p w:rsidR="0076121D" w:rsidRDefault="0076121D">
      <w:pPr>
        <w:spacing w:after="0"/>
      </w:pPr>
    </w:p>
    <w:p w:rsidR="0076121D" w:rsidRDefault="00B2330B">
      <w:pPr>
        <w:spacing w:after="0"/>
      </w:pPr>
      <w:r>
        <w:tab/>
      </w:r>
      <w:r>
        <w:rPr>
          <w:color w:val="0000FF"/>
        </w:rPr>
        <w:t xml:space="preserve">CREATE TABLE </w:t>
      </w:r>
      <w:r>
        <w:t>students (</w:t>
      </w:r>
    </w:p>
    <w:p w:rsidR="0076121D" w:rsidRDefault="00B2330B">
      <w:pPr>
        <w:spacing w:after="0"/>
      </w:pPr>
      <w:r>
        <w:tab/>
      </w:r>
      <w:r>
        <w:rPr>
          <w:color w:val="0000FF"/>
        </w:rPr>
        <w:t xml:space="preserve">FOREIGN KEY </w:t>
      </w:r>
      <w:r>
        <w:t>(</w:t>
      </w:r>
      <w:proofErr w:type="spellStart"/>
      <w:r>
        <w:t>starId</w:t>
      </w:r>
      <w:proofErr w:type="spellEnd"/>
      <w:r>
        <w:t xml:space="preserve">) </w:t>
      </w:r>
      <w:r>
        <w:rPr>
          <w:color w:val="0000FF"/>
        </w:rPr>
        <w:t>REFERENCES</w:t>
      </w:r>
      <w:r>
        <w:t xml:space="preserve"> courses(</w:t>
      </w:r>
      <w:proofErr w:type="spellStart"/>
      <w:r>
        <w:t>starId</w:t>
      </w:r>
      <w:proofErr w:type="spellEnd"/>
      <w:r>
        <w:t>)</w:t>
      </w:r>
    </w:p>
    <w:p w:rsidR="0076121D" w:rsidRDefault="00B2330B">
      <w:pPr>
        <w:spacing w:after="0"/>
      </w:pPr>
      <w:r>
        <w:br/>
      </w:r>
      <w:r>
        <w:rPr>
          <w:b/>
          <w:u w:val="single"/>
        </w:rPr>
        <w:t>Column checks</w:t>
      </w:r>
      <w:r>
        <w:t> inspect the values of the column to see whether they meet the defined criterion. Within such column checks only the actual column is visible. If a condition covers two or more columns (e.g.: col_1 &gt; col_2) a table check must be used.</w:t>
      </w:r>
    </w:p>
    <w:p w:rsidR="0076121D" w:rsidRDefault="0076121D">
      <w:pPr>
        <w:spacing w:after="0"/>
      </w:pPr>
    </w:p>
    <w:p w:rsidR="0076121D" w:rsidRDefault="00B2330B">
      <w:pPr>
        <w:spacing w:after="0"/>
        <w:rPr>
          <w:b/>
          <w:u w:val="single"/>
        </w:rPr>
      </w:pPr>
      <w:r>
        <w:rPr>
          <w:b/>
          <w:u w:val="single"/>
        </w:rPr>
        <w:t>Table Constraint</w:t>
      </w:r>
    </w:p>
    <w:p w:rsidR="0076121D" w:rsidRDefault="00B2330B">
      <w:pPr>
        <w:spacing w:after="0"/>
      </w:pPr>
      <w:r>
        <w:t xml:space="preserve">Table constraints defines rules which are mandatory for the </w:t>
      </w:r>
      <w:proofErr w:type="gramStart"/>
      <w:r>
        <w:t>table as a whole</w:t>
      </w:r>
      <w:proofErr w:type="gramEnd"/>
      <w:r>
        <w:t xml:space="preserve">. Their sematic and syntax overlaps partially with the previous shown column constraints. </w:t>
      </w:r>
    </w:p>
    <w:p w:rsidR="0076121D" w:rsidRDefault="0076121D">
      <w:pPr>
        <w:spacing w:after="0"/>
      </w:pPr>
    </w:p>
    <w:p w:rsidR="0076121D" w:rsidRDefault="00B2330B">
      <w:pPr>
        <w:spacing w:after="0"/>
      </w:pPr>
      <w:r>
        <w:t>Table constraints are defined after the definition of all columns. The syntax starts with the key word CONSTRAINT and includes the possibility to denominate them with a meaningful name, </w:t>
      </w:r>
      <w:r>
        <w:rPr>
          <w:i/>
        </w:rPr>
        <w:t>t6_pk</w:t>
      </w:r>
      <w:r>
        <w:t>, </w:t>
      </w:r>
      <w:r>
        <w:rPr>
          <w:i/>
        </w:rPr>
        <w:t>t6_uk</w:t>
      </w:r>
      <w:r>
        <w:t> and </w:t>
      </w:r>
      <w:r>
        <w:rPr>
          <w:i/>
        </w:rPr>
        <w:t>t6_fk</w:t>
      </w:r>
      <w:r>
        <w:t xml:space="preserve"> in the next example. </w:t>
      </w:r>
    </w:p>
    <w:p w:rsidR="0076121D" w:rsidRDefault="0076121D">
      <w:pPr>
        <w:spacing w:after="0"/>
      </w:pPr>
    </w:p>
    <w:p w:rsidR="0076121D" w:rsidRDefault="00B2330B">
      <w:pPr>
        <w:spacing w:after="0"/>
      </w:pPr>
      <w:r>
        <w:t>In the case of any exception most DBMS shows this name as part of the error message - and if you haven’t defined one it uses its internal naming conventions which may be very cryptic.</w:t>
      </w:r>
    </w:p>
    <w:p w:rsidR="0076121D" w:rsidRDefault="0076121D">
      <w:pPr>
        <w:spacing w:after="0"/>
        <w:rPr>
          <w:b/>
        </w:rPr>
      </w:pPr>
    </w:p>
    <w:p w:rsidR="0076121D" w:rsidRDefault="00B2330B">
      <w:pPr>
        <w:spacing w:after="0"/>
        <w:rPr>
          <w:b/>
        </w:rPr>
      </w:pPr>
      <w:r>
        <w:rPr>
          <w:b/>
        </w:rPr>
        <w:t>Primary Key, UNIQUE and Foreign Key</w:t>
      </w:r>
    </w:p>
    <w:p w:rsidR="0076121D" w:rsidRDefault="00B2330B">
      <w:pPr>
        <w:spacing w:after="0"/>
      </w:pPr>
      <w:r>
        <w:t>In the same manner as shown in the column constraints part Primary Key, UNIQUE and Foreign Key conditions can be expressed as table constraints. The syntax differs slightly from the column constraint syntax, the semantic is identical.</w:t>
      </w:r>
    </w:p>
    <w:p w:rsidR="0076121D" w:rsidRDefault="0076121D">
      <w:pPr>
        <w:spacing w:after="0"/>
      </w:pPr>
    </w:p>
    <w:p w:rsidR="0076121D" w:rsidRDefault="00B2330B">
      <w:pPr>
        <w:spacing w:after="0"/>
      </w:pPr>
      <w:r>
        <w:t>As you have seen some constraints may be defined as part of the column definition, which is called a </w:t>
      </w:r>
      <w:r>
        <w:rPr>
          <w:i/>
        </w:rPr>
        <w:t>column constraint</w:t>
      </w:r>
      <w:r>
        <w:t>, or as a separate </w:t>
      </w:r>
      <w:r>
        <w:rPr>
          <w:i/>
        </w:rPr>
        <w:t>table constraint</w:t>
      </w:r>
      <w:r>
        <w:t xml:space="preserve">. Table constraints have two advantages. </w:t>
      </w:r>
    </w:p>
    <w:p w:rsidR="0076121D" w:rsidRDefault="00B2330B">
      <w:pPr>
        <w:spacing w:after="0"/>
      </w:pPr>
      <w:r>
        <w:t>First, they are a little bit more powerful.</w:t>
      </w:r>
    </w:p>
    <w:p w:rsidR="0076121D" w:rsidRDefault="00B2330B">
      <w:pPr>
        <w:spacing w:after="0"/>
      </w:pPr>
      <w:r>
        <w:t xml:space="preserve">Second, they do have their own name! This helps to understand system messages. Furthermore, it opens the possibility to manage constraints after the table exists and contains data. The ALTER TABLE statement can deactivate, activate or delete constraints. To do so, you </w:t>
      </w:r>
      <w:proofErr w:type="gramStart"/>
      <w:r>
        <w:t>have to</w:t>
      </w:r>
      <w:proofErr w:type="gramEnd"/>
      <w:r>
        <w:t xml:space="preserve"> know their name.</w:t>
      </w:r>
    </w:p>
    <w:p w:rsidR="0076121D" w:rsidRDefault="0076121D">
      <w:pPr>
        <w:spacing w:after="0"/>
      </w:pPr>
    </w:p>
    <w:p w:rsidR="0076121D" w:rsidRDefault="00B2330B" w:rsidP="0041733B">
      <w:pPr>
        <w:pStyle w:val="Heading2"/>
        <w:rPr>
          <w:b w:val="0"/>
          <w:sz w:val="24"/>
          <w:szCs w:val="24"/>
        </w:rPr>
      </w:pPr>
      <w:r>
        <w:rPr>
          <w:b w:val="0"/>
          <w:sz w:val="24"/>
          <w:szCs w:val="24"/>
        </w:rPr>
        <w:lastRenderedPageBreak/>
        <w:t>4.4. Transaction control</w:t>
      </w:r>
    </w:p>
    <w:p w:rsidR="0076121D" w:rsidRDefault="00B2330B">
      <w:pPr>
        <w:spacing w:after="0"/>
        <w:ind w:left="360"/>
      </w:pPr>
      <w:r>
        <w:t>A transaction is an embracing of </w:t>
      </w:r>
      <w:r>
        <w:rPr>
          <w:b/>
        </w:rPr>
        <w:t>one or more</w:t>
      </w:r>
      <w:r>
        <w:t> SQL statements - especially of such statements, which write to the database such as INSERT, UPDATE or DELETE, but also the SELECT command can be part of a transaction. All writing statements </w:t>
      </w:r>
      <w:r>
        <w:rPr>
          <w:u w:val="single"/>
        </w:rPr>
        <w:t>must</w:t>
      </w:r>
      <w:r>
        <w:t xml:space="preserve"> be part of a transaction. The purpose of transactions is the guarantee that the database changes only from one consistent state to another consistent state fading out all intermediate situations. This holds true also in critical situations such as parallel processing, disc crash, power failure, </w:t>
      </w:r>
      <w:proofErr w:type="gramStart"/>
      <w:r>
        <w:t>... .</w:t>
      </w:r>
      <w:proofErr w:type="gramEnd"/>
      <w:r>
        <w:t xml:space="preserve"> Transactions ensure the </w:t>
      </w:r>
      <w:r>
        <w:rPr>
          <w:b/>
        </w:rPr>
        <w:t>database integrity</w:t>
      </w:r>
      <w:r>
        <w:t>.</w:t>
      </w:r>
    </w:p>
    <w:p w:rsidR="0076121D" w:rsidRDefault="0076121D">
      <w:pPr>
        <w:spacing w:after="0"/>
        <w:ind w:left="360"/>
      </w:pPr>
    </w:p>
    <w:p w:rsidR="0076121D" w:rsidRDefault="00B2330B">
      <w:pPr>
        <w:spacing w:after="0"/>
        <w:ind w:left="360"/>
        <w:rPr>
          <w:u w:val="single"/>
        </w:rPr>
      </w:pPr>
      <w:r>
        <w:t xml:space="preserve">To do so they support four basic properties, which all in all are called the </w:t>
      </w:r>
      <w:r>
        <w:rPr>
          <w:u w:val="single"/>
        </w:rPr>
        <w:t>ACID paradigm</w:t>
      </w:r>
      <w:r>
        <w:rPr>
          <w:i/>
          <w:u w:val="single"/>
        </w:rPr>
        <w:t>.</w:t>
      </w:r>
    </w:p>
    <w:tbl>
      <w:tblPr>
        <w:tblStyle w:val="a3"/>
        <w:tblW w:w="8640" w:type="dxa"/>
        <w:tblInd w:w="720" w:type="dxa"/>
        <w:tblLayout w:type="fixed"/>
        <w:tblLook w:val="0400" w:firstRow="0" w:lastRow="0" w:firstColumn="0" w:lastColumn="0" w:noHBand="0" w:noVBand="1"/>
      </w:tblPr>
      <w:tblGrid>
        <w:gridCol w:w="1379"/>
        <w:gridCol w:w="7261"/>
      </w:tblGrid>
      <w:tr w:rsidR="0076121D">
        <w:tc>
          <w:tcPr>
            <w:tcW w:w="1379" w:type="dxa"/>
            <w:vAlign w:val="center"/>
          </w:tcPr>
          <w:p w:rsidR="0076121D" w:rsidRDefault="00B2330B">
            <w:pPr>
              <w:spacing w:after="0"/>
              <w:ind w:left="360"/>
            </w:pPr>
            <w:r>
              <w:rPr>
                <w:b/>
              </w:rPr>
              <w:t>A</w:t>
            </w:r>
            <w:r>
              <w:t>tomic</w:t>
            </w:r>
          </w:p>
        </w:tc>
        <w:tc>
          <w:tcPr>
            <w:tcW w:w="7261" w:type="dxa"/>
            <w:vAlign w:val="center"/>
          </w:tcPr>
          <w:p w:rsidR="0076121D" w:rsidRDefault="00B2330B">
            <w:pPr>
              <w:spacing w:after="0"/>
              <w:ind w:left="360"/>
            </w:pPr>
            <w:r>
              <w:t>All SQL statements of the transaction take place or none.</w:t>
            </w:r>
          </w:p>
        </w:tc>
      </w:tr>
      <w:tr w:rsidR="0076121D">
        <w:tc>
          <w:tcPr>
            <w:tcW w:w="1379" w:type="dxa"/>
            <w:vAlign w:val="center"/>
          </w:tcPr>
          <w:p w:rsidR="0076121D" w:rsidRDefault="00B2330B">
            <w:pPr>
              <w:spacing w:after="0"/>
              <w:ind w:left="360"/>
            </w:pPr>
            <w:r>
              <w:rPr>
                <w:b/>
              </w:rPr>
              <w:t>C</w:t>
            </w:r>
            <w:r>
              <w:t>onsistent</w:t>
            </w:r>
          </w:p>
        </w:tc>
        <w:tc>
          <w:tcPr>
            <w:tcW w:w="7261" w:type="dxa"/>
            <w:vAlign w:val="center"/>
          </w:tcPr>
          <w:p w:rsidR="0076121D" w:rsidRDefault="00B2330B">
            <w:pPr>
              <w:spacing w:after="0"/>
              <w:ind w:left="360"/>
            </w:pPr>
            <w:r>
              <w:t>The sum of all data changes of a transaction transforms the database from one consistent state to another consistent state.</w:t>
            </w:r>
          </w:p>
        </w:tc>
      </w:tr>
      <w:tr w:rsidR="0076121D">
        <w:tc>
          <w:tcPr>
            <w:tcW w:w="1379" w:type="dxa"/>
            <w:vAlign w:val="center"/>
          </w:tcPr>
          <w:p w:rsidR="0076121D" w:rsidRDefault="00B2330B">
            <w:pPr>
              <w:spacing w:after="0"/>
              <w:ind w:left="360"/>
            </w:pPr>
            <w:r>
              <w:rPr>
                <w:b/>
              </w:rPr>
              <w:t>I</w:t>
            </w:r>
            <w:r>
              <w:t>solated</w:t>
            </w:r>
          </w:p>
        </w:tc>
        <w:tc>
          <w:tcPr>
            <w:tcW w:w="7261" w:type="dxa"/>
            <w:vAlign w:val="center"/>
          </w:tcPr>
          <w:p w:rsidR="0076121D" w:rsidRDefault="00B2330B">
            <w:pPr>
              <w:spacing w:after="0"/>
              <w:ind w:left="360"/>
            </w:pPr>
            <w:r>
              <w:t>The isolation level defines, which parts of uncommitted transactions are visible to other sessions.</w:t>
            </w:r>
          </w:p>
        </w:tc>
      </w:tr>
      <w:tr w:rsidR="0076121D">
        <w:tc>
          <w:tcPr>
            <w:tcW w:w="1379" w:type="dxa"/>
            <w:vAlign w:val="center"/>
          </w:tcPr>
          <w:p w:rsidR="0076121D" w:rsidRDefault="00B2330B">
            <w:pPr>
              <w:spacing w:after="0"/>
              <w:ind w:left="360"/>
            </w:pPr>
            <w:r>
              <w:rPr>
                <w:b/>
              </w:rPr>
              <w:t>D</w:t>
            </w:r>
            <w:r>
              <w:t>urable</w:t>
            </w:r>
          </w:p>
        </w:tc>
        <w:tc>
          <w:tcPr>
            <w:tcW w:w="7261" w:type="dxa"/>
            <w:vAlign w:val="center"/>
          </w:tcPr>
          <w:p w:rsidR="0076121D" w:rsidRDefault="00B2330B">
            <w:pPr>
              <w:spacing w:after="0"/>
              <w:ind w:left="360"/>
            </w:pPr>
            <w:r>
              <w:t>The database retains committed changes even if the system crashes afterwards.</w:t>
            </w:r>
          </w:p>
        </w:tc>
      </w:tr>
    </w:tbl>
    <w:p w:rsidR="0076121D" w:rsidRDefault="00B2330B" w:rsidP="0041733B">
      <w:pPr>
        <w:pStyle w:val="Heading2"/>
        <w:rPr>
          <w:b w:val="0"/>
          <w:color w:val="000000"/>
          <w:sz w:val="24"/>
          <w:szCs w:val="24"/>
        </w:rPr>
      </w:pPr>
      <w:r>
        <w:rPr>
          <w:b w:val="0"/>
          <w:color w:val="000000"/>
          <w:sz w:val="24"/>
          <w:szCs w:val="24"/>
        </w:rPr>
        <w:t>4.5. Normalization</w:t>
      </w:r>
    </w:p>
    <w:p w:rsidR="0076121D" w:rsidRDefault="00B2330B">
      <w:pPr>
        <w:spacing w:after="0"/>
        <w:ind w:left="360"/>
      </w:pPr>
      <w:r>
        <w:t>Normalization provides a set of rules and patterns that can be applied to any database to avoid common logical inconsistencies. Normalizing a database design will typically improve</w:t>
      </w:r>
    </w:p>
    <w:p w:rsidR="0076121D" w:rsidRDefault="0076121D">
      <w:pPr>
        <w:spacing w:after="0"/>
        <w:ind w:left="720"/>
      </w:pPr>
    </w:p>
    <w:p w:rsidR="0076121D" w:rsidRDefault="00B2330B">
      <w:pPr>
        <w:numPr>
          <w:ilvl w:val="0"/>
          <w:numId w:val="15"/>
        </w:numPr>
        <w:pBdr>
          <w:top w:val="nil"/>
          <w:left w:val="nil"/>
          <w:bottom w:val="nil"/>
          <w:right w:val="nil"/>
          <w:between w:val="nil"/>
        </w:pBdr>
        <w:spacing w:after="0"/>
      </w:pPr>
      <w:r>
        <w:rPr>
          <w:color w:val="000000"/>
        </w:rPr>
        <w:t>Consistency, since errors that could be made with the database would be structurally impossible</w:t>
      </w:r>
    </w:p>
    <w:p w:rsidR="0076121D" w:rsidRDefault="00B2330B">
      <w:pPr>
        <w:numPr>
          <w:ilvl w:val="0"/>
          <w:numId w:val="15"/>
        </w:numPr>
        <w:pBdr>
          <w:top w:val="nil"/>
          <w:left w:val="nil"/>
          <w:bottom w:val="nil"/>
          <w:right w:val="nil"/>
          <w:between w:val="nil"/>
        </w:pBdr>
        <w:spacing w:after="0"/>
      </w:pPr>
      <w:r>
        <w:rPr>
          <w:color w:val="000000"/>
        </w:rPr>
        <w:t xml:space="preserve">Extensibility, since changes to the database structure will only affect parts of the </w:t>
      </w:r>
      <w:proofErr w:type="gramStart"/>
      <w:r>
        <w:rPr>
          <w:color w:val="000000"/>
        </w:rPr>
        <w:t>database</w:t>
      </w:r>
      <w:proofErr w:type="gramEnd"/>
      <w:r>
        <w:rPr>
          <w:color w:val="000000"/>
        </w:rPr>
        <w:t xml:space="preserve"> they are logically dependent on</w:t>
      </w:r>
    </w:p>
    <w:p w:rsidR="0076121D" w:rsidRDefault="00B2330B">
      <w:pPr>
        <w:numPr>
          <w:ilvl w:val="0"/>
          <w:numId w:val="15"/>
        </w:numPr>
        <w:pBdr>
          <w:top w:val="nil"/>
          <w:left w:val="nil"/>
          <w:bottom w:val="nil"/>
          <w:right w:val="nil"/>
          <w:between w:val="nil"/>
        </w:pBdr>
        <w:spacing w:after="0"/>
      </w:pPr>
      <w:r>
        <w:rPr>
          <w:color w:val="000000"/>
        </w:rPr>
        <w:t>Efficiency, since redundant information will not need to be stored</w:t>
      </w:r>
    </w:p>
    <w:p w:rsidR="0076121D" w:rsidRDefault="0076121D">
      <w:pPr>
        <w:spacing w:after="0"/>
        <w:ind w:left="720"/>
      </w:pPr>
    </w:p>
    <w:p w:rsidR="0076121D" w:rsidRDefault="00B2330B">
      <w:pPr>
        <w:spacing w:after="0"/>
        <w:ind w:left="360"/>
      </w:pPr>
      <w:r>
        <w:t xml:space="preserve">The database community has identified several distinct levels of normalization, each more stringent than the last. These are referred to as normal forms and are numbered from one (the lowest form of normalization, referred to as first normal form or 1NF) through five (fifth normal form or 5NF). It's quite common in practice to speak of one database design as </w:t>
      </w:r>
      <w:proofErr w:type="gramStart"/>
      <w:r>
        <w:t>being more or less</w:t>
      </w:r>
      <w:proofErr w:type="gramEnd"/>
      <w:r>
        <w:t xml:space="preserve"> normalized than another, as defined by these levels.</w:t>
      </w:r>
    </w:p>
    <w:p w:rsidR="0076121D" w:rsidRDefault="0076121D">
      <w:pPr>
        <w:spacing w:after="0"/>
        <w:ind w:left="720"/>
      </w:pPr>
    </w:p>
    <w:p w:rsidR="0076121D" w:rsidRDefault="00B2330B">
      <w:pPr>
        <w:spacing w:after="0"/>
        <w:ind w:left="360"/>
      </w:pPr>
      <w:r>
        <w:t>In practical applications, you'll often see 1NF, 2NF, and 3NF along with the occasional 4NF. Fifth normal form is very rarely seen.</w:t>
      </w:r>
    </w:p>
    <w:p w:rsidR="0076121D" w:rsidRDefault="0076121D">
      <w:pPr>
        <w:pBdr>
          <w:top w:val="nil"/>
          <w:left w:val="nil"/>
          <w:bottom w:val="nil"/>
          <w:right w:val="nil"/>
          <w:between w:val="nil"/>
        </w:pBdr>
        <w:spacing w:after="0"/>
        <w:ind w:left="360" w:hanging="720"/>
        <w:rPr>
          <w:b/>
          <w:color w:val="000000"/>
        </w:rPr>
      </w:pPr>
    </w:p>
    <w:p w:rsidR="0076121D" w:rsidRDefault="0076121D">
      <w:pPr>
        <w:pBdr>
          <w:top w:val="nil"/>
          <w:left w:val="nil"/>
          <w:bottom w:val="nil"/>
          <w:right w:val="nil"/>
          <w:between w:val="nil"/>
        </w:pBdr>
        <w:spacing w:after="0"/>
        <w:ind w:left="360" w:hanging="720"/>
        <w:rPr>
          <w:b/>
          <w:color w:val="000000"/>
        </w:rPr>
      </w:pPr>
    </w:p>
    <w:p w:rsidR="0076121D" w:rsidRDefault="0076121D">
      <w:pPr>
        <w:pBdr>
          <w:top w:val="nil"/>
          <w:left w:val="nil"/>
          <w:bottom w:val="nil"/>
          <w:right w:val="nil"/>
          <w:between w:val="nil"/>
        </w:pBdr>
        <w:spacing w:after="0"/>
        <w:ind w:left="360" w:hanging="720"/>
        <w:rPr>
          <w:b/>
          <w:color w:val="000000"/>
        </w:rPr>
      </w:pPr>
    </w:p>
    <w:p w:rsidR="0076121D" w:rsidRDefault="0076121D">
      <w:pPr>
        <w:pBdr>
          <w:top w:val="nil"/>
          <w:left w:val="nil"/>
          <w:bottom w:val="nil"/>
          <w:right w:val="nil"/>
          <w:between w:val="nil"/>
        </w:pBdr>
        <w:spacing w:after="0"/>
        <w:ind w:left="360" w:hanging="720"/>
        <w:rPr>
          <w:b/>
          <w:color w:val="000000"/>
        </w:rPr>
      </w:pPr>
    </w:p>
    <w:p w:rsidR="0076121D" w:rsidRDefault="0076121D">
      <w:pPr>
        <w:pBdr>
          <w:top w:val="nil"/>
          <w:left w:val="nil"/>
          <w:bottom w:val="nil"/>
          <w:right w:val="nil"/>
          <w:between w:val="nil"/>
        </w:pBdr>
        <w:spacing w:after="0"/>
        <w:ind w:left="360" w:hanging="720"/>
        <w:rPr>
          <w:b/>
          <w:color w:val="000000"/>
        </w:rPr>
      </w:pPr>
    </w:p>
    <w:p w:rsidR="0076121D" w:rsidRDefault="00B2330B" w:rsidP="0041733B">
      <w:pPr>
        <w:pStyle w:val="Heading1"/>
        <w:rPr>
          <w:b/>
          <w:color w:val="000000"/>
        </w:rPr>
      </w:pPr>
      <w:r>
        <w:rPr>
          <w:b/>
          <w:color w:val="000000"/>
        </w:rPr>
        <w:t xml:space="preserve">Appendix. </w:t>
      </w:r>
    </w:p>
    <w:p w:rsidR="0076121D" w:rsidRDefault="00B2330B" w:rsidP="0041733B">
      <w:pPr>
        <w:pStyle w:val="Heading2"/>
        <w:rPr>
          <w:b w:val="0"/>
          <w:color w:val="000000"/>
        </w:rPr>
      </w:pPr>
      <w:bookmarkStart w:id="138" w:name="_46r0co2" w:colFirst="0" w:colLast="0"/>
      <w:bookmarkEnd w:id="138"/>
      <w:r>
        <w:rPr>
          <w:b w:val="0"/>
          <w:color w:val="000000"/>
        </w:rPr>
        <w:t>How to install SQLite</w:t>
      </w:r>
    </w:p>
    <w:p w:rsidR="0076121D" w:rsidRDefault="00B2330B">
      <w:pPr>
        <w:pBdr>
          <w:top w:val="nil"/>
          <w:left w:val="nil"/>
          <w:bottom w:val="nil"/>
          <w:right w:val="nil"/>
          <w:between w:val="nil"/>
        </w:pBdr>
        <w:spacing w:after="0"/>
        <w:ind w:left="720" w:hanging="720"/>
        <w:rPr>
          <w:b/>
          <w:color w:val="000000"/>
        </w:rPr>
      </w:pPr>
      <w:bookmarkStart w:id="139" w:name="_2lwamvv" w:colFirst="0" w:colLast="0"/>
      <w:bookmarkEnd w:id="139"/>
      <w:r>
        <w:rPr>
          <w:color w:val="000000"/>
        </w:rPr>
        <w:lastRenderedPageBreak/>
        <w:t>How to Install SQLite On Windows</w:t>
      </w:r>
      <w:r>
        <w:rPr>
          <w:b/>
          <w:color w:val="000000"/>
        </w:rPr>
        <w:t xml:space="preserve">:  </w:t>
      </w:r>
      <w:hyperlink r:id="rId40">
        <w:r>
          <w:rPr>
            <w:b/>
            <w:color w:val="0000FF"/>
            <w:u w:val="single"/>
          </w:rPr>
          <w:t>https://youtu.be/wXEZZ2JT3-k</w:t>
        </w:r>
      </w:hyperlink>
    </w:p>
    <w:p w:rsidR="0076121D" w:rsidRDefault="00B2330B">
      <w:pPr>
        <w:pBdr>
          <w:top w:val="nil"/>
          <w:left w:val="nil"/>
          <w:bottom w:val="nil"/>
          <w:right w:val="nil"/>
          <w:between w:val="nil"/>
        </w:pBdr>
        <w:spacing w:after="0"/>
        <w:ind w:left="720" w:hanging="720"/>
        <w:rPr>
          <w:b/>
          <w:color w:val="000000"/>
        </w:rPr>
      </w:pPr>
      <w:bookmarkStart w:id="140" w:name="_111kx3o" w:colFirst="0" w:colLast="0"/>
      <w:bookmarkEnd w:id="140"/>
      <w:r>
        <w:rPr>
          <w:color w:val="000000"/>
        </w:rPr>
        <w:t>How to Install SQLite On Mac</w:t>
      </w:r>
      <w:r>
        <w:rPr>
          <w:b/>
          <w:color w:val="000000"/>
        </w:rPr>
        <w:t xml:space="preserve">:  </w:t>
      </w:r>
      <w:hyperlink r:id="rId41">
        <w:r>
          <w:rPr>
            <w:b/>
            <w:color w:val="0000FF"/>
            <w:u w:val="single"/>
          </w:rPr>
          <w:t>https://youtu.be/iyXYwNQC6ag</w:t>
        </w:r>
      </w:hyperlink>
    </w:p>
    <w:p w:rsidR="0076121D" w:rsidRDefault="00B2330B">
      <w:pPr>
        <w:pBdr>
          <w:top w:val="nil"/>
          <w:left w:val="nil"/>
          <w:bottom w:val="nil"/>
          <w:right w:val="nil"/>
          <w:between w:val="nil"/>
        </w:pBdr>
        <w:spacing w:after="0"/>
        <w:ind w:left="720" w:hanging="720"/>
        <w:rPr>
          <w:b/>
          <w:color w:val="000000"/>
        </w:rPr>
      </w:pPr>
      <w:r>
        <w:rPr>
          <w:color w:val="000000"/>
        </w:rPr>
        <w:t>How to Install SQLite On Linux</w:t>
      </w:r>
      <w:r>
        <w:rPr>
          <w:b/>
          <w:color w:val="000000"/>
        </w:rPr>
        <w:t xml:space="preserve">:  </w:t>
      </w:r>
      <w:hyperlink r:id="rId42">
        <w:r>
          <w:rPr>
            <w:b/>
            <w:color w:val="0000FF"/>
            <w:u w:val="single"/>
          </w:rPr>
          <w:t>https://youtu.be/z94raoO7AII</w:t>
        </w:r>
      </w:hyperlink>
    </w:p>
    <w:p w:rsidR="0076121D" w:rsidRDefault="0076121D">
      <w:pPr>
        <w:pBdr>
          <w:top w:val="nil"/>
          <w:left w:val="nil"/>
          <w:bottom w:val="nil"/>
          <w:right w:val="nil"/>
          <w:between w:val="nil"/>
        </w:pBdr>
        <w:spacing w:after="0"/>
        <w:ind w:left="720" w:hanging="720"/>
        <w:rPr>
          <w:b/>
          <w:color w:val="000000"/>
        </w:rPr>
      </w:pPr>
    </w:p>
    <w:p w:rsidR="0076121D" w:rsidRDefault="00B2330B" w:rsidP="0041733B">
      <w:pPr>
        <w:pStyle w:val="Heading2"/>
        <w:rPr>
          <w:b w:val="0"/>
          <w:color w:val="000000"/>
        </w:rPr>
      </w:pPr>
      <w:r>
        <w:rPr>
          <w:b w:val="0"/>
          <w:color w:val="000000"/>
        </w:rPr>
        <w:t>How to install MySQL</w:t>
      </w:r>
    </w:p>
    <w:p w:rsidR="0076121D" w:rsidRDefault="00B2330B">
      <w:pPr>
        <w:pBdr>
          <w:top w:val="nil"/>
          <w:left w:val="nil"/>
          <w:bottom w:val="nil"/>
          <w:right w:val="nil"/>
          <w:between w:val="nil"/>
        </w:pBdr>
        <w:spacing w:after="0"/>
        <w:ind w:left="720" w:hanging="720"/>
        <w:rPr>
          <w:b/>
          <w:color w:val="000000"/>
        </w:rPr>
      </w:pPr>
      <w:r>
        <w:rPr>
          <w:color w:val="000000"/>
        </w:rPr>
        <w:t>How to Install MySQL On Windows</w:t>
      </w:r>
      <w:r>
        <w:rPr>
          <w:b/>
          <w:color w:val="000000"/>
        </w:rPr>
        <w:t xml:space="preserve">:  </w:t>
      </w:r>
      <w:hyperlink r:id="rId43">
        <w:r>
          <w:rPr>
            <w:b/>
            <w:color w:val="0000FF"/>
            <w:u w:val="single"/>
          </w:rPr>
          <w:t>https://youtu.be/i-GlTXE2JU4</w:t>
        </w:r>
      </w:hyperlink>
    </w:p>
    <w:p w:rsidR="0076121D" w:rsidRDefault="00B2330B">
      <w:pPr>
        <w:pBdr>
          <w:top w:val="nil"/>
          <w:left w:val="nil"/>
          <w:bottom w:val="nil"/>
          <w:right w:val="nil"/>
          <w:between w:val="nil"/>
        </w:pBdr>
        <w:spacing w:after="0"/>
        <w:ind w:left="720" w:hanging="720"/>
        <w:rPr>
          <w:b/>
          <w:color w:val="000000"/>
        </w:rPr>
      </w:pPr>
      <w:r>
        <w:rPr>
          <w:color w:val="000000"/>
        </w:rPr>
        <w:t>How to Install MySQL On Mac</w:t>
      </w:r>
      <w:r>
        <w:rPr>
          <w:b/>
          <w:color w:val="000000"/>
        </w:rPr>
        <w:t xml:space="preserve">:  </w:t>
      </w:r>
      <w:hyperlink r:id="rId44">
        <w:r>
          <w:rPr>
            <w:b/>
            <w:color w:val="0000FF"/>
            <w:u w:val="single"/>
          </w:rPr>
          <w:t>https://youtu.be/iOlJxOkp6sI</w:t>
        </w:r>
      </w:hyperlink>
    </w:p>
    <w:p w:rsidR="0076121D" w:rsidRDefault="00B2330B">
      <w:pPr>
        <w:pBdr>
          <w:top w:val="nil"/>
          <w:left w:val="nil"/>
          <w:bottom w:val="nil"/>
          <w:right w:val="nil"/>
          <w:between w:val="nil"/>
        </w:pBdr>
        <w:spacing w:after="0"/>
        <w:ind w:left="720" w:hanging="720"/>
        <w:rPr>
          <w:b/>
          <w:color w:val="000000"/>
        </w:rPr>
      </w:pPr>
      <w:r>
        <w:rPr>
          <w:color w:val="000000"/>
        </w:rPr>
        <w:t>How to Install MySQL On Linux</w:t>
      </w:r>
      <w:r>
        <w:rPr>
          <w:b/>
          <w:color w:val="000000"/>
        </w:rPr>
        <w:t xml:space="preserve">: </w:t>
      </w:r>
      <w:hyperlink r:id="rId45">
        <w:r>
          <w:rPr>
            <w:b/>
            <w:color w:val="0000FF"/>
            <w:u w:val="single"/>
          </w:rPr>
          <w:t>https://youtu.be/0o0tSaVQfV4</w:t>
        </w:r>
      </w:hyperlink>
    </w:p>
    <w:p w:rsidR="0076121D" w:rsidRDefault="0076121D">
      <w:pPr>
        <w:pBdr>
          <w:top w:val="nil"/>
          <w:left w:val="nil"/>
          <w:bottom w:val="nil"/>
          <w:right w:val="nil"/>
          <w:between w:val="nil"/>
        </w:pBdr>
        <w:spacing w:after="0"/>
        <w:ind w:left="720" w:hanging="720"/>
        <w:rPr>
          <w:b/>
          <w:color w:val="000000"/>
        </w:rPr>
      </w:pPr>
    </w:p>
    <w:p w:rsidR="0076121D" w:rsidRDefault="0076121D">
      <w:pPr>
        <w:pBdr>
          <w:top w:val="nil"/>
          <w:left w:val="nil"/>
          <w:bottom w:val="nil"/>
          <w:right w:val="nil"/>
          <w:between w:val="nil"/>
        </w:pBdr>
        <w:spacing w:after="0"/>
        <w:ind w:left="360" w:hanging="720"/>
        <w:rPr>
          <w:b/>
          <w:color w:val="000000"/>
          <w:sz w:val="24"/>
          <w:szCs w:val="24"/>
        </w:rPr>
      </w:pPr>
    </w:p>
    <w:sectPr w:rsidR="0076121D">
      <w:footerReference w:type="default" r:id="rId4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41DB" w:rsidRDefault="005B41DB">
      <w:pPr>
        <w:spacing w:after="0" w:line="240" w:lineRule="auto"/>
      </w:pPr>
      <w:r>
        <w:separator/>
      </w:r>
    </w:p>
  </w:endnote>
  <w:endnote w:type="continuationSeparator" w:id="0">
    <w:p w:rsidR="005B41DB" w:rsidRDefault="005B4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30B" w:rsidRDefault="00B2330B">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B2330B" w:rsidRDefault="00B2330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41DB" w:rsidRDefault="005B41DB">
      <w:pPr>
        <w:spacing w:after="0" w:line="240" w:lineRule="auto"/>
      </w:pPr>
      <w:r>
        <w:separator/>
      </w:r>
    </w:p>
  </w:footnote>
  <w:footnote w:type="continuationSeparator" w:id="0">
    <w:p w:rsidR="005B41DB" w:rsidRDefault="005B4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078A"/>
    <w:multiLevelType w:val="multilevel"/>
    <w:tmpl w:val="E946B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976F6F"/>
    <w:multiLevelType w:val="multilevel"/>
    <w:tmpl w:val="6428D0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266A06"/>
    <w:multiLevelType w:val="multilevel"/>
    <w:tmpl w:val="69D23D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CE2568"/>
    <w:multiLevelType w:val="multilevel"/>
    <w:tmpl w:val="6920622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521F83"/>
    <w:multiLevelType w:val="multilevel"/>
    <w:tmpl w:val="166A32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6CB04C0"/>
    <w:multiLevelType w:val="multilevel"/>
    <w:tmpl w:val="BFB03FCE"/>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A052A5C"/>
    <w:multiLevelType w:val="multilevel"/>
    <w:tmpl w:val="A9DE1DDE"/>
    <w:lvl w:ilvl="0">
      <w:start w:val="3"/>
      <w:numFmt w:val="decimal"/>
      <w:lvlText w:val="%1"/>
      <w:lvlJc w:val="left"/>
      <w:pPr>
        <w:ind w:left="360" w:hanging="360"/>
      </w:pPr>
      <w:rPr>
        <w:rFonts w:ascii="Calibri" w:eastAsia="Calibri" w:hAnsi="Calibri" w:cs="Calibri"/>
        <w:color w:val="000000"/>
      </w:rPr>
    </w:lvl>
    <w:lvl w:ilvl="1">
      <w:start w:val="1"/>
      <w:numFmt w:val="decimal"/>
      <w:lvlText w:val="%1.%2"/>
      <w:lvlJc w:val="left"/>
      <w:pPr>
        <w:ind w:left="720" w:hanging="360"/>
      </w:pPr>
      <w:rPr>
        <w:rFonts w:ascii="Calibri" w:eastAsia="Calibri" w:hAnsi="Calibri" w:cs="Calibri"/>
        <w:color w:val="000000"/>
      </w:rPr>
    </w:lvl>
    <w:lvl w:ilvl="2">
      <w:start w:val="1"/>
      <w:numFmt w:val="decimal"/>
      <w:lvlText w:val="%1.%2.%3"/>
      <w:lvlJc w:val="left"/>
      <w:pPr>
        <w:ind w:left="1440" w:hanging="720"/>
      </w:pPr>
      <w:rPr>
        <w:rFonts w:ascii="Calibri" w:eastAsia="Calibri" w:hAnsi="Calibri" w:cs="Calibri"/>
        <w:color w:val="000000"/>
      </w:rPr>
    </w:lvl>
    <w:lvl w:ilvl="3">
      <w:start w:val="1"/>
      <w:numFmt w:val="decimal"/>
      <w:lvlText w:val="%1.%2.%3.%4"/>
      <w:lvlJc w:val="left"/>
      <w:pPr>
        <w:ind w:left="1800" w:hanging="720"/>
      </w:pPr>
      <w:rPr>
        <w:rFonts w:ascii="Calibri" w:eastAsia="Calibri" w:hAnsi="Calibri" w:cs="Calibri"/>
        <w:color w:val="000000"/>
      </w:rPr>
    </w:lvl>
    <w:lvl w:ilvl="4">
      <w:start w:val="1"/>
      <w:numFmt w:val="decimal"/>
      <w:lvlText w:val="%1.%2.%3.%4.%5"/>
      <w:lvlJc w:val="left"/>
      <w:pPr>
        <w:ind w:left="2520" w:hanging="1080"/>
      </w:pPr>
      <w:rPr>
        <w:rFonts w:ascii="Calibri" w:eastAsia="Calibri" w:hAnsi="Calibri" w:cs="Calibri"/>
        <w:color w:val="000000"/>
      </w:rPr>
    </w:lvl>
    <w:lvl w:ilvl="5">
      <w:start w:val="1"/>
      <w:numFmt w:val="decimal"/>
      <w:lvlText w:val="%1.%2.%3.%4.%5.%6"/>
      <w:lvlJc w:val="left"/>
      <w:pPr>
        <w:ind w:left="2880" w:hanging="1080"/>
      </w:pPr>
      <w:rPr>
        <w:rFonts w:ascii="Calibri" w:eastAsia="Calibri" w:hAnsi="Calibri" w:cs="Calibri"/>
        <w:color w:val="000000"/>
      </w:rPr>
    </w:lvl>
    <w:lvl w:ilvl="6">
      <w:start w:val="1"/>
      <w:numFmt w:val="decimal"/>
      <w:lvlText w:val="%1.%2.%3.%4.%5.%6.%7"/>
      <w:lvlJc w:val="left"/>
      <w:pPr>
        <w:ind w:left="3600" w:hanging="1440"/>
      </w:pPr>
      <w:rPr>
        <w:rFonts w:ascii="Calibri" w:eastAsia="Calibri" w:hAnsi="Calibri" w:cs="Calibri"/>
        <w:color w:val="000000"/>
      </w:rPr>
    </w:lvl>
    <w:lvl w:ilvl="7">
      <w:start w:val="1"/>
      <w:numFmt w:val="decimal"/>
      <w:lvlText w:val="%1.%2.%3.%4.%5.%6.%7.%8"/>
      <w:lvlJc w:val="left"/>
      <w:pPr>
        <w:ind w:left="3960" w:hanging="1440"/>
      </w:pPr>
      <w:rPr>
        <w:rFonts w:ascii="Calibri" w:eastAsia="Calibri" w:hAnsi="Calibri" w:cs="Calibri"/>
        <w:color w:val="000000"/>
      </w:rPr>
    </w:lvl>
    <w:lvl w:ilvl="8">
      <w:start w:val="1"/>
      <w:numFmt w:val="decimal"/>
      <w:lvlText w:val="%1.%2.%3.%4.%5.%6.%7.%8.%9"/>
      <w:lvlJc w:val="left"/>
      <w:pPr>
        <w:ind w:left="4320" w:hanging="1440"/>
      </w:pPr>
      <w:rPr>
        <w:rFonts w:ascii="Calibri" w:eastAsia="Calibri" w:hAnsi="Calibri" w:cs="Calibri"/>
        <w:color w:val="000000"/>
      </w:rPr>
    </w:lvl>
  </w:abstractNum>
  <w:abstractNum w:abstractNumId="7" w15:restartNumberingAfterBreak="0">
    <w:nsid w:val="2CB42090"/>
    <w:multiLevelType w:val="multilevel"/>
    <w:tmpl w:val="C69A90E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EF77028"/>
    <w:multiLevelType w:val="multilevel"/>
    <w:tmpl w:val="DFFC8B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2F394ABC"/>
    <w:multiLevelType w:val="multilevel"/>
    <w:tmpl w:val="C83EA0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F7B3B0A"/>
    <w:multiLevelType w:val="multilevel"/>
    <w:tmpl w:val="3A0405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547329C"/>
    <w:multiLevelType w:val="multilevel"/>
    <w:tmpl w:val="88F6BA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4B5548"/>
    <w:multiLevelType w:val="multilevel"/>
    <w:tmpl w:val="DAC41390"/>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13" w15:restartNumberingAfterBreak="0">
    <w:nsid w:val="3CCC1B9E"/>
    <w:multiLevelType w:val="multilevel"/>
    <w:tmpl w:val="49B40B30"/>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407512C4"/>
    <w:multiLevelType w:val="multilevel"/>
    <w:tmpl w:val="35149B40"/>
    <w:lvl w:ilvl="0">
      <w:start w:val="2"/>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478C0C08"/>
    <w:multiLevelType w:val="multilevel"/>
    <w:tmpl w:val="83304E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E294331"/>
    <w:multiLevelType w:val="multilevel"/>
    <w:tmpl w:val="C518CCFA"/>
    <w:lvl w:ilvl="0">
      <w:start w:val="1"/>
      <w:numFmt w:val="bullet"/>
      <w:lvlText w:val="●"/>
      <w:lvlJc w:val="left"/>
      <w:pPr>
        <w:ind w:left="767" w:hanging="360"/>
      </w:pPr>
      <w:rPr>
        <w:rFonts w:ascii="Noto Sans Symbols" w:eastAsia="Noto Sans Symbols" w:hAnsi="Noto Sans Symbols" w:cs="Noto Sans Symbols"/>
      </w:rPr>
    </w:lvl>
    <w:lvl w:ilvl="1">
      <w:start w:val="1"/>
      <w:numFmt w:val="bullet"/>
      <w:lvlText w:val="o"/>
      <w:lvlJc w:val="left"/>
      <w:pPr>
        <w:ind w:left="1487" w:hanging="360"/>
      </w:pPr>
      <w:rPr>
        <w:rFonts w:ascii="Courier New" w:eastAsia="Courier New" w:hAnsi="Courier New" w:cs="Courier New"/>
      </w:rPr>
    </w:lvl>
    <w:lvl w:ilvl="2">
      <w:start w:val="1"/>
      <w:numFmt w:val="bullet"/>
      <w:lvlText w:val="▪"/>
      <w:lvlJc w:val="left"/>
      <w:pPr>
        <w:ind w:left="2207" w:hanging="360"/>
      </w:pPr>
      <w:rPr>
        <w:rFonts w:ascii="Noto Sans Symbols" w:eastAsia="Noto Sans Symbols" w:hAnsi="Noto Sans Symbols" w:cs="Noto Sans Symbols"/>
      </w:rPr>
    </w:lvl>
    <w:lvl w:ilvl="3">
      <w:start w:val="1"/>
      <w:numFmt w:val="bullet"/>
      <w:lvlText w:val="●"/>
      <w:lvlJc w:val="left"/>
      <w:pPr>
        <w:ind w:left="2927" w:hanging="360"/>
      </w:pPr>
      <w:rPr>
        <w:rFonts w:ascii="Noto Sans Symbols" w:eastAsia="Noto Sans Symbols" w:hAnsi="Noto Sans Symbols" w:cs="Noto Sans Symbols"/>
      </w:rPr>
    </w:lvl>
    <w:lvl w:ilvl="4">
      <w:start w:val="1"/>
      <w:numFmt w:val="bullet"/>
      <w:lvlText w:val="o"/>
      <w:lvlJc w:val="left"/>
      <w:pPr>
        <w:ind w:left="3647" w:hanging="360"/>
      </w:pPr>
      <w:rPr>
        <w:rFonts w:ascii="Courier New" w:eastAsia="Courier New" w:hAnsi="Courier New" w:cs="Courier New"/>
      </w:rPr>
    </w:lvl>
    <w:lvl w:ilvl="5">
      <w:start w:val="1"/>
      <w:numFmt w:val="bullet"/>
      <w:lvlText w:val="▪"/>
      <w:lvlJc w:val="left"/>
      <w:pPr>
        <w:ind w:left="4367" w:hanging="360"/>
      </w:pPr>
      <w:rPr>
        <w:rFonts w:ascii="Noto Sans Symbols" w:eastAsia="Noto Sans Symbols" w:hAnsi="Noto Sans Symbols" w:cs="Noto Sans Symbols"/>
      </w:rPr>
    </w:lvl>
    <w:lvl w:ilvl="6">
      <w:start w:val="1"/>
      <w:numFmt w:val="bullet"/>
      <w:lvlText w:val="●"/>
      <w:lvlJc w:val="left"/>
      <w:pPr>
        <w:ind w:left="5087" w:hanging="360"/>
      </w:pPr>
      <w:rPr>
        <w:rFonts w:ascii="Noto Sans Symbols" w:eastAsia="Noto Sans Symbols" w:hAnsi="Noto Sans Symbols" w:cs="Noto Sans Symbols"/>
      </w:rPr>
    </w:lvl>
    <w:lvl w:ilvl="7">
      <w:start w:val="1"/>
      <w:numFmt w:val="bullet"/>
      <w:lvlText w:val="o"/>
      <w:lvlJc w:val="left"/>
      <w:pPr>
        <w:ind w:left="5807" w:hanging="360"/>
      </w:pPr>
      <w:rPr>
        <w:rFonts w:ascii="Courier New" w:eastAsia="Courier New" w:hAnsi="Courier New" w:cs="Courier New"/>
      </w:rPr>
    </w:lvl>
    <w:lvl w:ilvl="8">
      <w:start w:val="1"/>
      <w:numFmt w:val="bullet"/>
      <w:lvlText w:val="▪"/>
      <w:lvlJc w:val="left"/>
      <w:pPr>
        <w:ind w:left="6527" w:hanging="360"/>
      </w:pPr>
      <w:rPr>
        <w:rFonts w:ascii="Noto Sans Symbols" w:eastAsia="Noto Sans Symbols" w:hAnsi="Noto Sans Symbols" w:cs="Noto Sans Symbols"/>
      </w:rPr>
    </w:lvl>
  </w:abstractNum>
  <w:abstractNum w:abstractNumId="17" w15:restartNumberingAfterBreak="0">
    <w:nsid w:val="51B732B0"/>
    <w:multiLevelType w:val="multilevel"/>
    <w:tmpl w:val="7C4CD14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15:restartNumberingAfterBreak="0">
    <w:nsid w:val="5A7E62B9"/>
    <w:multiLevelType w:val="multilevel"/>
    <w:tmpl w:val="541AEA4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5E17524C"/>
    <w:multiLevelType w:val="multilevel"/>
    <w:tmpl w:val="CECC1F64"/>
    <w:lvl w:ilvl="0">
      <w:start w:val="3"/>
      <w:numFmt w:val="decimal"/>
      <w:lvlText w:val="%1"/>
      <w:lvlJc w:val="left"/>
      <w:pPr>
        <w:ind w:left="360" w:hanging="360"/>
      </w:pPr>
      <w:rPr>
        <w:rFonts w:ascii="Calibri" w:eastAsia="Calibri" w:hAnsi="Calibri" w:cs="Calibri"/>
        <w:color w:val="000000"/>
      </w:rPr>
    </w:lvl>
    <w:lvl w:ilvl="1">
      <w:start w:val="1"/>
      <w:numFmt w:val="decimal"/>
      <w:lvlText w:val="%1.%2"/>
      <w:lvlJc w:val="left"/>
      <w:pPr>
        <w:ind w:left="720" w:hanging="360"/>
      </w:pPr>
      <w:rPr>
        <w:rFonts w:ascii="Calibri" w:eastAsia="Calibri" w:hAnsi="Calibri" w:cs="Calibri"/>
        <w:color w:val="000000"/>
      </w:rPr>
    </w:lvl>
    <w:lvl w:ilvl="2">
      <w:start w:val="1"/>
      <w:numFmt w:val="decimal"/>
      <w:lvlText w:val="%1.%2.%3"/>
      <w:lvlJc w:val="left"/>
      <w:pPr>
        <w:ind w:left="1440" w:hanging="720"/>
      </w:pPr>
      <w:rPr>
        <w:rFonts w:ascii="Calibri" w:eastAsia="Calibri" w:hAnsi="Calibri" w:cs="Calibri"/>
        <w:color w:val="000000"/>
      </w:rPr>
    </w:lvl>
    <w:lvl w:ilvl="3">
      <w:start w:val="1"/>
      <w:numFmt w:val="decimal"/>
      <w:lvlText w:val="%1.%2.%3.%4"/>
      <w:lvlJc w:val="left"/>
      <w:pPr>
        <w:ind w:left="1800" w:hanging="720"/>
      </w:pPr>
      <w:rPr>
        <w:rFonts w:ascii="Calibri" w:eastAsia="Calibri" w:hAnsi="Calibri" w:cs="Calibri"/>
        <w:color w:val="000000"/>
      </w:rPr>
    </w:lvl>
    <w:lvl w:ilvl="4">
      <w:start w:val="1"/>
      <w:numFmt w:val="decimal"/>
      <w:lvlText w:val="%1.%2.%3.%4.%5"/>
      <w:lvlJc w:val="left"/>
      <w:pPr>
        <w:ind w:left="2520" w:hanging="1080"/>
      </w:pPr>
      <w:rPr>
        <w:rFonts w:ascii="Calibri" w:eastAsia="Calibri" w:hAnsi="Calibri" w:cs="Calibri"/>
        <w:color w:val="000000"/>
      </w:rPr>
    </w:lvl>
    <w:lvl w:ilvl="5">
      <w:start w:val="1"/>
      <w:numFmt w:val="decimal"/>
      <w:lvlText w:val="%1.%2.%3.%4.%5.%6"/>
      <w:lvlJc w:val="left"/>
      <w:pPr>
        <w:ind w:left="2880" w:hanging="1080"/>
      </w:pPr>
      <w:rPr>
        <w:rFonts w:ascii="Calibri" w:eastAsia="Calibri" w:hAnsi="Calibri" w:cs="Calibri"/>
        <w:color w:val="000000"/>
      </w:rPr>
    </w:lvl>
    <w:lvl w:ilvl="6">
      <w:start w:val="1"/>
      <w:numFmt w:val="decimal"/>
      <w:lvlText w:val="%1.%2.%3.%4.%5.%6.%7"/>
      <w:lvlJc w:val="left"/>
      <w:pPr>
        <w:ind w:left="3600" w:hanging="1440"/>
      </w:pPr>
      <w:rPr>
        <w:rFonts w:ascii="Calibri" w:eastAsia="Calibri" w:hAnsi="Calibri" w:cs="Calibri"/>
        <w:color w:val="000000"/>
      </w:rPr>
    </w:lvl>
    <w:lvl w:ilvl="7">
      <w:start w:val="1"/>
      <w:numFmt w:val="decimal"/>
      <w:lvlText w:val="%1.%2.%3.%4.%5.%6.%7.%8"/>
      <w:lvlJc w:val="left"/>
      <w:pPr>
        <w:ind w:left="3960" w:hanging="1440"/>
      </w:pPr>
      <w:rPr>
        <w:rFonts w:ascii="Calibri" w:eastAsia="Calibri" w:hAnsi="Calibri" w:cs="Calibri"/>
        <w:color w:val="000000"/>
      </w:rPr>
    </w:lvl>
    <w:lvl w:ilvl="8">
      <w:start w:val="1"/>
      <w:numFmt w:val="decimal"/>
      <w:lvlText w:val="%1.%2.%3.%4.%5.%6.%7.%8.%9"/>
      <w:lvlJc w:val="left"/>
      <w:pPr>
        <w:ind w:left="4320" w:hanging="1440"/>
      </w:pPr>
      <w:rPr>
        <w:rFonts w:ascii="Calibri" w:eastAsia="Calibri" w:hAnsi="Calibri" w:cs="Calibri"/>
        <w:color w:val="000000"/>
      </w:rPr>
    </w:lvl>
  </w:abstractNum>
  <w:abstractNum w:abstractNumId="20" w15:restartNumberingAfterBreak="0">
    <w:nsid w:val="638A64DE"/>
    <w:multiLevelType w:val="multilevel"/>
    <w:tmpl w:val="A87299E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7769587B"/>
    <w:multiLevelType w:val="multilevel"/>
    <w:tmpl w:val="5CD6D216"/>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22" w15:restartNumberingAfterBreak="0">
    <w:nsid w:val="7A60074B"/>
    <w:multiLevelType w:val="multilevel"/>
    <w:tmpl w:val="DA44E8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2"/>
  </w:num>
  <w:num w:numId="3">
    <w:abstractNumId w:val="21"/>
  </w:num>
  <w:num w:numId="4">
    <w:abstractNumId w:val="6"/>
  </w:num>
  <w:num w:numId="5">
    <w:abstractNumId w:val="1"/>
  </w:num>
  <w:num w:numId="6">
    <w:abstractNumId w:val="15"/>
  </w:num>
  <w:num w:numId="7">
    <w:abstractNumId w:val="14"/>
  </w:num>
  <w:num w:numId="8">
    <w:abstractNumId w:val="8"/>
  </w:num>
  <w:num w:numId="9">
    <w:abstractNumId w:val="11"/>
  </w:num>
  <w:num w:numId="10">
    <w:abstractNumId w:val="0"/>
  </w:num>
  <w:num w:numId="11">
    <w:abstractNumId w:val="16"/>
  </w:num>
  <w:num w:numId="12">
    <w:abstractNumId w:val="4"/>
  </w:num>
  <w:num w:numId="13">
    <w:abstractNumId w:val="13"/>
  </w:num>
  <w:num w:numId="14">
    <w:abstractNumId w:val="18"/>
  </w:num>
  <w:num w:numId="15">
    <w:abstractNumId w:val="10"/>
  </w:num>
  <w:num w:numId="16">
    <w:abstractNumId w:val="20"/>
  </w:num>
  <w:num w:numId="17">
    <w:abstractNumId w:val="5"/>
  </w:num>
  <w:num w:numId="18">
    <w:abstractNumId w:val="3"/>
  </w:num>
  <w:num w:numId="19">
    <w:abstractNumId w:val="12"/>
  </w:num>
  <w:num w:numId="20">
    <w:abstractNumId w:val="19"/>
  </w:num>
  <w:num w:numId="21">
    <w:abstractNumId w:val="17"/>
  </w:num>
  <w:num w:numId="22">
    <w:abstractNumId w:val="7"/>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6121D"/>
    <w:rsid w:val="000C632C"/>
    <w:rsid w:val="0041733B"/>
    <w:rsid w:val="005B41DB"/>
    <w:rsid w:val="0076121D"/>
    <w:rsid w:val="00AD0601"/>
    <w:rsid w:val="00B23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C7518"/>
  <w15:docId w15:val="{88F828D6-FE3B-42CF-A6D3-3EED0D77A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B233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3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youtu.be/z94raoO7AII"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youtu.be/iyXYwNQC6a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youtu.be/wXEZZ2JT3-k" TargetMode="External"/><Relationship Id="rId45" Type="http://schemas.openxmlformats.org/officeDocument/2006/relationships/hyperlink" Target="https://youtu.be/0o0tSaVQfV4"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youtu.be/iOlJxOkp6s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youtu.be/i-GlTXE2JU4"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B593F-FF83-4447-9F25-CA1AE724B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25</Pages>
  <Words>4413</Words>
  <Characters>25156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Miracle</cp:lastModifiedBy>
  <cp:revision>3</cp:revision>
  <dcterms:created xsi:type="dcterms:W3CDTF">2019-01-25T18:03:00Z</dcterms:created>
  <dcterms:modified xsi:type="dcterms:W3CDTF">2019-01-25T18:24:00Z</dcterms:modified>
</cp:coreProperties>
</file>